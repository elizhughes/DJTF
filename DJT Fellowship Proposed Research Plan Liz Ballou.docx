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12ED6" w14:textId="77777777"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14:paraId="075EBB4A" w14:textId="77777777" w:rsidR="000341EA" w:rsidRPr="00B96CC3" w:rsidRDefault="000341EA">
      <w:pPr>
        <w:pStyle w:val="BodyA"/>
        <w:rPr>
          <w:rFonts w:ascii="Calibri" w:eastAsia="Calibri" w:hAnsi="Calibri" w:cs="Calibri"/>
          <w:sz w:val="24"/>
          <w:szCs w:val="24"/>
        </w:rPr>
      </w:pPr>
    </w:p>
    <w:p w14:paraId="5843AD85"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14:paraId="3764A487" w14:textId="77777777" w:rsidR="000341EA" w:rsidRPr="00B96CC3" w:rsidRDefault="000341EA">
      <w:pPr>
        <w:pStyle w:val="BodyA"/>
        <w:rPr>
          <w:rFonts w:ascii="Calibri" w:eastAsia="Calibri" w:hAnsi="Calibri" w:cs="Calibri"/>
          <w:sz w:val="24"/>
          <w:szCs w:val="24"/>
        </w:rPr>
      </w:pPr>
    </w:p>
    <w:p w14:paraId="2B08A76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14:paraId="060A3A5D" w14:textId="77777777" w:rsidR="000341EA" w:rsidRPr="00B96CC3" w:rsidRDefault="000341EA">
      <w:pPr>
        <w:pStyle w:val="BodyA"/>
        <w:rPr>
          <w:rFonts w:ascii="Calibri" w:eastAsia="Calibri" w:hAnsi="Calibri" w:cs="Calibri"/>
          <w:sz w:val="24"/>
          <w:szCs w:val="24"/>
        </w:rPr>
      </w:pPr>
    </w:p>
    <w:p w14:paraId="516DBA81"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14:paraId="7998D3F5" w14:textId="77777777" w:rsidR="000341EA" w:rsidRPr="00B96CC3" w:rsidRDefault="000341EA">
      <w:pPr>
        <w:pStyle w:val="BodyA"/>
        <w:rPr>
          <w:rFonts w:ascii="Calibri" w:eastAsia="Calibri" w:hAnsi="Calibri" w:cs="Calibri"/>
          <w:sz w:val="24"/>
          <w:szCs w:val="24"/>
        </w:rPr>
      </w:pPr>
    </w:p>
    <w:p w14:paraId="770849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14:paraId="14050C2E" w14:textId="77777777" w:rsidR="000341EA" w:rsidRPr="00B96CC3" w:rsidRDefault="000341EA">
      <w:pPr>
        <w:pStyle w:val="BodyA"/>
        <w:rPr>
          <w:rFonts w:ascii="Calibri" w:eastAsia="Calibri" w:hAnsi="Calibri" w:cs="Calibri"/>
          <w:sz w:val="24"/>
          <w:szCs w:val="24"/>
        </w:rPr>
      </w:pPr>
    </w:p>
    <w:p w14:paraId="20B1032D"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41D38D3F" w14:textId="77777777"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w:t>
      </w:r>
      <w:r w:rsidR="004B04B1">
        <w:rPr>
          <w:rFonts w:ascii="Calibri" w:eastAsia="Calibri" w:hAnsi="Calibri" w:cs="Calibri"/>
          <w:b/>
          <w:sz w:val="32"/>
          <w:szCs w:val="32"/>
        </w:rPr>
        <w:t>s for applying for a Fellowship</w:t>
      </w:r>
    </w:p>
    <w:p w14:paraId="6BDE70B1" w14:textId="4C5C81F4" w:rsidR="0079441D" w:rsidRPr="00B96CC3" w:rsidRDefault="0079441D" w:rsidP="0079441D">
      <w:pPr>
        <w:pStyle w:val="BodyA"/>
        <w:rPr>
          <w:rFonts w:ascii="Calibri" w:eastAsia="Calibri" w:hAnsi="Calibri" w:cs="Calibri"/>
          <w:sz w:val="24"/>
          <w:szCs w:val="24"/>
        </w:rPr>
      </w:pPr>
      <w:commentRangeStart w:id="0"/>
      <w:r w:rsidRPr="00B96CC3">
        <w:rPr>
          <w:rFonts w:ascii="Calibri" w:eastAsia="Calibri" w:hAnsi="Calibri" w:cs="Calibri"/>
          <w:sz w:val="24"/>
          <w:szCs w:val="24"/>
        </w:rPr>
        <w:t>The Daphne Jackson Fellowship with</w:t>
      </w:r>
      <w:commentRangeStart w:id="1"/>
      <w:r w:rsidRPr="00B96CC3">
        <w:rPr>
          <w:rFonts w:ascii="Calibri" w:eastAsia="Calibri" w:hAnsi="Calibri" w:cs="Calibri"/>
          <w:sz w:val="24"/>
          <w:szCs w:val="24"/>
        </w:rPr>
        <w:t xml:space="preserve"> MRS </w:t>
      </w:r>
      <w:commentRangeEnd w:id="1"/>
      <w:r w:rsidR="00B15A3B">
        <w:rPr>
          <w:rStyle w:val="CommentReference"/>
          <w:rFonts w:ascii="Times New Roman" w:hAnsi="Times New Roman" w:cs="Times New Roman"/>
          <w:color w:val="auto"/>
          <w:lang w:eastAsia="en-US"/>
        </w:rPr>
        <w:commentReference w:id="1"/>
      </w:r>
      <w:r w:rsidRPr="00B96CC3">
        <w:rPr>
          <w:rFonts w:ascii="Calibri" w:eastAsia="Calibri" w:hAnsi="Calibri" w:cs="Calibri"/>
          <w:sz w:val="24"/>
          <w:szCs w:val="24"/>
        </w:rPr>
        <w:t>pr</w:t>
      </w:r>
      <w:r w:rsidR="008F1726">
        <w:rPr>
          <w:rFonts w:ascii="Calibri" w:eastAsia="Calibri" w:hAnsi="Calibri" w:cs="Calibri"/>
          <w:sz w:val="24"/>
          <w:szCs w:val="24"/>
        </w:rPr>
        <w:t xml:space="preserve">esents an ideal platform </w:t>
      </w:r>
      <w:r w:rsidRPr="00B96CC3">
        <w:rPr>
          <w:rFonts w:ascii="Calibri" w:eastAsia="Calibri" w:hAnsi="Calibri" w:cs="Calibri"/>
          <w:sz w:val="24"/>
          <w:szCs w:val="24"/>
        </w:rPr>
        <w:t>to resume my biomedical research career. The provision of mentoring, support and retraining are invaluable. This fellowship will give me the opportunity to update my existing skills w</w:t>
      </w:r>
      <w:r>
        <w:rPr>
          <w:rFonts w:ascii="Calibri" w:eastAsia="Calibri" w:hAnsi="Calibri" w:cs="Calibri"/>
          <w:sz w:val="24"/>
          <w:szCs w:val="24"/>
        </w:rPr>
        <w:t>hile learning new high-</w:t>
      </w:r>
      <w:r w:rsidR="008F1726">
        <w:rPr>
          <w:rFonts w:ascii="Calibri" w:eastAsia="Calibri" w:hAnsi="Calibri" w:cs="Calibri"/>
          <w:sz w:val="24"/>
          <w:szCs w:val="24"/>
        </w:rPr>
        <w:t>demand</w:t>
      </w:r>
      <w:r w:rsidRPr="00B96CC3">
        <w:rPr>
          <w:rFonts w:ascii="Calibri" w:eastAsia="Calibri" w:hAnsi="Calibri" w:cs="Calibri"/>
          <w:sz w:val="24"/>
          <w:szCs w:val="24"/>
        </w:rPr>
        <w:t xml:space="preserve"> </w:t>
      </w:r>
      <w:r w:rsidR="008F1726">
        <w:rPr>
          <w:rFonts w:ascii="Calibri" w:eastAsia="Calibri" w:hAnsi="Calibri" w:cs="Calibri"/>
          <w:sz w:val="24"/>
          <w:szCs w:val="24"/>
        </w:rPr>
        <w:t xml:space="preserve">skills </w:t>
      </w:r>
      <w:r w:rsidRPr="00B96CC3">
        <w:rPr>
          <w:rFonts w:ascii="Calibri" w:eastAsia="Calibri" w:hAnsi="Calibri" w:cs="Calibri"/>
          <w:sz w:val="24"/>
          <w:szCs w:val="24"/>
        </w:rPr>
        <w:t xml:space="preserve">to help me develop as a person and move my career forward. </w:t>
      </w:r>
      <w:commentRangeEnd w:id="0"/>
      <w:r w:rsidR="00B15A3B">
        <w:rPr>
          <w:rStyle w:val="CommentReference"/>
          <w:rFonts w:ascii="Times New Roman" w:hAnsi="Times New Roman" w:cs="Times New Roman"/>
          <w:color w:val="auto"/>
          <w:lang w:eastAsia="en-US"/>
        </w:rPr>
        <w:commentReference w:id="0"/>
      </w:r>
    </w:p>
    <w:p w14:paraId="4F962917" w14:textId="4EDDBF95"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 xml:space="preserve">During my undergraduate </w:t>
      </w:r>
      <w:r w:rsidR="00731573">
        <w:rPr>
          <w:rFonts w:ascii="Calibri" w:eastAsia="Calibri" w:hAnsi="Calibri" w:cs="Calibri"/>
        </w:rPr>
        <w:t xml:space="preserve">degree </w:t>
      </w:r>
      <w:r w:rsidR="008E2B62">
        <w:rPr>
          <w:rFonts w:ascii="Calibri" w:eastAsia="Calibri" w:hAnsi="Calibri" w:cs="Calibri"/>
        </w:rPr>
        <w:t>I loved</w:t>
      </w:r>
      <w:r w:rsidRPr="00B96CC3">
        <w:rPr>
          <w:rFonts w:ascii="Calibri" w:eastAsia="Calibri" w:hAnsi="Calibri" w:cs="Calibri"/>
        </w:rPr>
        <w:t xml:space="preserve"> molecular biology and how it relates to the pathogenesis of disease. My PhD </w:t>
      </w:r>
      <w:del w:id="2" w:author="EB" w:date="2018-12-20T09:35:00Z">
        <w:r w:rsidRPr="00B96CC3" w:rsidDel="0003411C">
          <w:rPr>
            <w:rFonts w:ascii="Calibri" w:eastAsia="Calibri" w:hAnsi="Calibri" w:cs="Calibri"/>
          </w:rPr>
          <w:delText>looked at</w:delText>
        </w:r>
      </w:del>
      <w:ins w:id="3" w:author="EB" w:date="2018-12-20T09:35:00Z">
        <w:r w:rsidR="0003411C">
          <w:rPr>
            <w:rFonts w:ascii="Calibri" w:eastAsia="Calibri" w:hAnsi="Calibri" w:cs="Calibri"/>
          </w:rPr>
          <w:t>investigated</w:t>
        </w:r>
      </w:ins>
      <w:r w:rsidRPr="00B96CC3">
        <w:rPr>
          <w:rFonts w:ascii="Calibri" w:eastAsia="Calibri" w:hAnsi="Calibri" w:cs="Calibri"/>
        </w:rPr>
        <w:t xml:space="preserve"> the</w:t>
      </w:r>
      <w:r w:rsidR="008E2B62">
        <w:rPr>
          <w:rFonts w:ascii="Calibri" w:eastAsia="Calibri" w:hAnsi="Calibri" w:cs="Calibri"/>
        </w:rPr>
        <w:t xml:space="preserve"> relationship of</w:t>
      </w:r>
      <w:r w:rsidRPr="00B96CC3">
        <w:rPr>
          <w:rFonts w:ascii="Calibri" w:eastAsia="Calibri" w:hAnsi="Calibri" w:cs="Calibri"/>
        </w:rPr>
        <w:t xml:space="preserve"> </w:t>
      </w:r>
      <w:r w:rsidR="008E2B62" w:rsidRPr="0003411C">
        <w:rPr>
          <w:rFonts w:ascii="Calibri" w:eastAsia="Calibri" w:hAnsi="Calibri" w:cs="Calibri"/>
          <w:strike/>
          <w:rPrChange w:id="4" w:author="EB" w:date="2018-12-20T09:35:00Z">
            <w:rPr>
              <w:rFonts w:ascii="Calibri" w:eastAsia="Calibri" w:hAnsi="Calibri" w:cs="Calibri"/>
            </w:rPr>
          </w:rPrChange>
        </w:rPr>
        <w:t>the</w:t>
      </w:r>
      <w:r w:rsidR="008E2B62">
        <w:rPr>
          <w:rFonts w:ascii="Calibri" w:eastAsia="Calibri" w:hAnsi="Calibri" w:cs="Calibri"/>
        </w:rPr>
        <w:t xml:space="preserve"> </w:t>
      </w:r>
      <w:r w:rsidRPr="00B96CC3">
        <w:rPr>
          <w:rFonts w:ascii="Calibri" w:eastAsia="Calibri" w:hAnsi="Calibri" w:cs="Calibri"/>
        </w:rPr>
        <w:t>HIV viral</w:t>
      </w:r>
      <w:r w:rsidR="008E2B62">
        <w:rPr>
          <w:rFonts w:ascii="Calibri" w:eastAsia="Calibri" w:hAnsi="Calibri" w:cs="Calibri"/>
        </w:rPr>
        <w:t xml:space="preserve"> population</w:t>
      </w:r>
      <w:ins w:id="5" w:author="EB" w:date="2018-12-20T09:35:00Z">
        <w:r w:rsidR="0003411C">
          <w:rPr>
            <w:rFonts w:ascii="Calibri" w:eastAsia="Calibri" w:hAnsi="Calibri" w:cs="Calibri"/>
          </w:rPr>
          <w:t>s</w:t>
        </w:r>
      </w:ins>
      <w:r w:rsidRPr="00B96CC3">
        <w:rPr>
          <w:rFonts w:ascii="Calibri" w:eastAsia="Calibri" w:hAnsi="Calibri" w:cs="Calibri"/>
        </w:rPr>
        <w:t xml:space="preserve"> to disease progression, primarily </w:t>
      </w:r>
      <w:del w:id="6" w:author="EB" w:date="2018-12-20T09:36:00Z">
        <w:r w:rsidRPr="00B96CC3" w:rsidDel="0003411C">
          <w:rPr>
            <w:rFonts w:ascii="Calibri" w:eastAsia="Calibri" w:hAnsi="Calibri" w:cs="Calibri"/>
          </w:rPr>
          <w:delText xml:space="preserve">the </w:delText>
        </w:r>
      </w:del>
      <w:ins w:id="7" w:author="EB" w:date="2018-12-20T09:36:00Z">
        <w:r w:rsidR="0003411C">
          <w:rPr>
            <w:rFonts w:ascii="Calibri" w:eastAsia="Calibri" w:hAnsi="Calibri" w:cs="Calibri"/>
          </w:rPr>
          <w:t>via</w:t>
        </w:r>
        <w:r w:rsidR="0003411C" w:rsidRPr="00B96CC3">
          <w:rPr>
            <w:rFonts w:ascii="Calibri" w:eastAsia="Calibri" w:hAnsi="Calibri" w:cs="Calibri"/>
          </w:rPr>
          <w:t xml:space="preserve"> </w:t>
        </w:r>
      </w:ins>
      <w:r w:rsidRPr="00B96CC3">
        <w:rPr>
          <w:rFonts w:ascii="Calibri" w:eastAsia="Calibri" w:hAnsi="Calibri" w:cs="Calibri"/>
        </w:rPr>
        <w:t>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xml:space="preserve">. </w:t>
      </w:r>
      <w:commentRangeStart w:id="8"/>
      <w:r w:rsidRPr="00B96CC3">
        <w:rPr>
          <w:rFonts w:ascii="Calibri" w:eastAsia="Calibri" w:hAnsi="Calibri" w:cs="Calibri"/>
        </w:rPr>
        <w:t xml:space="preserve">This led to </w:t>
      </w:r>
      <w:commentRangeEnd w:id="8"/>
      <w:r w:rsidR="0003411C">
        <w:rPr>
          <w:rStyle w:val="CommentReference"/>
        </w:rPr>
        <w:commentReference w:id="8"/>
      </w:r>
      <w:r w:rsidRPr="00B96CC3">
        <w:rPr>
          <w:rFonts w:ascii="Calibri" w:eastAsia="Calibri" w:hAnsi="Calibri" w:cs="Calibri"/>
        </w:rPr>
        <w:t>the discovery of a previously unknown dormant HIV population in the brain and a first auth</w:t>
      </w:r>
      <w:r w:rsidR="00D05A1A" w:rsidRPr="00B96CC3">
        <w:rPr>
          <w:rFonts w:ascii="Calibri" w:eastAsia="Calibri" w:hAnsi="Calibri" w:cs="Calibri"/>
        </w:rPr>
        <w:t xml:space="preserve">or paper with over 100 citation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14:paraId="4EB33BAF" w14:textId="2B00C160" w:rsidR="000341EA" w:rsidDel="00E25D55" w:rsidRDefault="00E25D55">
      <w:pPr>
        <w:pStyle w:val="BodyA"/>
        <w:rPr>
          <w:del w:id="9" w:author="EB" w:date="2018-12-20T10:05:00Z"/>
          <w:rFonts w:ascii="Calibri" w:eastAsia="Calibri" w:hAnsi="Calibri" w:cs="Calibri"/>
          <w:sz w:val="24"/>
          <w:szCs w:val="24"/>
        </w:rPr>
      </w:pPr>
      <w:ins w:id="10" w:author="EB" w:date="2018-12-20T10:05:00Z">
        <w:r>
          <w:rPr>
            <w:rFonts w:ascii="Calibri" w:eastAsia="Calibri" w:hAnsi="Calibri" w:cs="Calibri"/>
            <w:sz w:val="24"/>
            <w:szCs w:val="24"/>
          </w:rPr>
          <w:t>As a</w:t>
        </w:r>
      </w:ins>
      <w:ins w:id="11" w:author="EB" w:date="2018-12-20T10:04:00Z">
        <w:r>
          <w:rPr>
            <w:rFonts w:ascii="Calibri" w:eastAsia="Calibri" w:hAnsi="Calibri" w:cs="Calibri"/>
            <w:sz w:val="24"/>
            <w:szCs w:val="24"/>
          </w:rPr>
          <w:t xml:space="preserve"> post-doc, </w:t>
        </w:r>
      </w:ins>
      <w:del w:id="12" w:author="EB" w:date="2018-12-20T10:05:00Z">
        <w:r w:rsidR="00812FFE" w:rsidRPr="00B96CC3" w:rsidDel="00E25D55">
          <w:rPr>
            <w:rFonts w:ascii="Calibri" w:eastAsia="Calibri" w:hAnsi="Calibri" w:cs="Calibri"/>
            <w:sz w:val="24"/>
            <w:szCs w:val="24"/>
          </w:rPr>
          <w:delText xml:space="preserve">Subsequently, </w:delText>
        </w:r>
      </w:del>
      <w:r w:rsidR="00812FFE" w:rsidRPr="00B96CC3">
        <w:rPr>
          <w:rFonts w:ascii="Calibri" w:eastAsia="Calibri" w:hAnsi="Calibri" w:cs="Calibri"/>
          <w:sz w:val="24"/>
          <w:szCs w:val="24"/>
        </w:rPr>
        <w:t xml:space="preserve">I examined </w:t>
      </w:r>
      <w:r w:rsidR="00731573">
        <w:rPr>
          <w:rFonts w:ascii="Calibri" w:eastAsia="Calibri" w:hAnsi="Calibri" w:cs="Calibri"/>
          <w:sz w:val="24"/>
          <w:szCs w:val="24"/>
        </w:rPr>
        <w:t>the replicative processes of Hepatitis C Virus</w:t>
      </w:r>
      <w:r w:rsidR="00812FFE" w:rsidRPr="00B96CC3">
        <w:rPr>
          <w:rFonts w:ascii="Calibri" w:eastAsia="Calibri" w:hAnsi="Calibri" w:cs="Calibri"/>
          <w:sz w:val="24"/>
          <w:szCs w:val="24"/>
        </w:rPr>
        <w:t xml:space="preserve"> </w:t>
      </w:r>
      <w:r w:rsidR="00731573">
        <w:rPr>
          <w:rFonts w:ascii="Calibri" w:eastAsia="Calibri" w:hAnsi="Calibri" w:cs="Calibri"/>
          <w:sz w:val="24"/>
          <w:szCs w:val="24"/>
        </w:rPr>
        <w:t xml:space="preserve">(HCV) </w:t>
      </w:r>
      <w:r w:rsidR="00812FFE" w:rsidRPr="00B96CC3">
        <w:rPr>
          <w:rFonts w:ascii="Calibri" w:eastAsia="Calibri" w:hAnsi="Calibri" w:cs="Calibri"/>
          <w:sz w:val="24"/>
          <w:szCs w:val="24"/>
        </w:rPr>
        <w:t xml:space="preserve">by determining whether the </w:t>
      </w:r>
      <w:r w:rsidR="00731573">
        <w:rPr>
          <w:rFonts w:ascii="Calibri" w:eastAsia="Calibri" w:hAnsi="Calibri" w:cs="Calibri"/>
          <w:sz w:val="24"/>
          <w:szCs w:val="24"/>
        </w:rPr>
        <w:t xml:space="preserve">non-structural 5B </w:t>
      </w:r>
      <w:r w:rsidR="00812FFE" w:rsidRPr="00B96CC3">
        <w:rPr>
          <w:rFonts w:ascii="Calibri" w:eastAsia="Calibri" w:hAnsi="Calibri" w:cs="Calibri"/>
          <w:sz w:val="24"/>
          <w:szCs w:val="24"/>
        </w:rPr>
        <w:t>p</w:t>
      </w:r>
      <w:commentRangeStart w:id="13"/>
      <w:r w:rsidR="00812FFE" w:rsidRPr="00B96CC3">
        <w:rPr>
          <w:rFonts w:ascii="Calibri" w:eastAsia="Calibri" w:hAnsi="Calibri" w:cs="Calibri"/>
          <w:sz w:val="24"/>
          <w:szCs w:val="24"/>
        </w:rPr>
        <w:t>rotein (</w:t>
      </w:r>
      <w:r w:rsidR="00731573">
        <w:rPr>
          <w:rFonts w:ascii="Calibri" w:eastAsia="Calibri" w:hAnsi="Calibri" w:cs="Calibri"/>
          <w:sz w:val="24"/>
          <w:szCs w:val="24"/>
        </w:rPr>
        <w:t xml:space="preserve">NS5B; </w:t>
      </w:r>
      <w:r w:rsidR="00812FFE" w:rsidRPr="00B96CC3">
        <w:rPr>
          <w:rFonts w:ascii="Calibri" w:eastAsia="Calibri" w:hAnsi="Calibri" w:cs="Calibri"/>
          <w:sz w:val="24"/>
          <w:szCs w:val="24"/>
        </w:rPr>
        <w:t xml:space="preserve">predicted to possess an </w:t>
      </w:r>
      <w:commentRangeStart w:id="14"/>
      <w:del w:id="15" w:author="EB" w:date="2018-12-20T10:19:00Z">
        <w:r w:rsidR="00731573" w:rsidDel="006D34A9">
          <w:rPr>
            <w:rFonts w:ascii="Calibri" w:eastAsia="Calibri" w:hAnsi="Calibri" w:cs="Calibri"/>
            <w:sz w:val="24"/>
            <w:szCs w:val="24"/>
          </w:rPr>
          <w:delText xml:space="preserve">RNA </w:delText>
        </w:r>
      </w:del>
      <w:ins w:id="16" w:author="EB" w:date="2018-12-20T10:19:00Z">
        <w:r w:rsidR="006D34A9">
          <w:rPr>
            <w:rFonts w:ascii="Calibri" w:eastAsia="Calibri" w:hAnsi="Calibri" w:cs="Calibri"/>
            <w:sz w:val="24"/>
            <w:szCs w:val="24"/>
          </w:rPr>
          <w:t>RNA-</w:t>
        </w:r>
      </w:ins>
      <w:r w:rsidR="00731573">
        <w:rPr>
          <w:rFonts w:ascii="Calibri" w:eastAsia="Calibri" w:hAnsi="Calibri" w:cs="Calibri"/>
          <w:sz w:val="24"/>
          <w:szCs w:val="24"/>
        </w:rPr>
        <w:t xml:space="preserve">dependent </w:t>
      </w:r>
      <w:commentRangeEnd w:id="14"/>
      <w:r w:rsidR="006D34A9">
        <w:rPr>
          <w:rStyle w:val="CommentReference"/>
          <w:rFonts w:ascii="Times New Roman" w:hAnsi="Times New Roman" w:cs="Times New Roman"/>
          <w:color w:val="auto"/>
          <w:lang w:eastAsia="en-US"/>
        </w:rPr>
        <w:commentReference w:id="14"/>
      </w:r>
      <w:r w:rsidR="00731573">
        <w:rPr>
          <w:rFonts w:ascii="Calibri" w:eastAsia="Calibri" w:hAnsi="Calibri" w:cs="Calibri"/>
          <w:sz w:val="24"/>
          <w:szCs w:val="24"/>
        </w:rPr>
        <w:t xml:space="preserve">RNA polymerase </w:t>
      </w:r>
      <w:r w:rsidR="00812FFE" w:rsidRPr="00B96CC3">
        <w:rPr>
          <w:rFonts w:ascii="Calibri" w:eastAsia="Calibri" w:hAnsi="Calibri" w:cs="Calibri"/>
          <w:sz w:val="24"/>
          <w:szCs w:val="24"/>
        </w:rPr>
        <w:t xml:space="preserve">activity) was capable of directing HCV replication. I optimized bacterial expression systems and purified the NS5B fusion protein. </w:t>
      </w:r>
      <w:commentRangeEnd w:id="13"/>
      <w:r w:rsidR="006D34A9">
        <w:rPr>
          <w:rStyle w:val="CommentReference"/>
          <w:rFonts w:ascii="Times New Roman" w:hAnsi="Times New Roman" w:cs="Times New Roman"/>
          <w:color w:val="auto"/>
          <w:lang w:eastAsia="en-US"/>
        </w:rPr>
        <w:commentReference w:id="13"/>
      </w:r>
    </w:p>
    <w:p w14:paraId="00715A63" w14:textId="77777777" w:rsidR="00E25D55" w:rsidRPr="00B96CC3" w:rsidRDefault="00E25D55">
      <w:pPr>
        <w:pStyle w:val="BodyA"/>
        <w:rPr>
          <w:ins w:id="17" w:author="EB" w:date="2018-12-20T10:05:00Z"/>
          <w:rFonts w:ascii="Calibri" w:eastAsia="Calibri" w:hAnsi="Calibri" w:cs="Calibri"/>
          <w:sz w:val="24"/>
          <w:szCs w:val="24"/>
        </w:rPr>
      </w:pPr>
    </w:p>
    <w:p w14:paraId="4D058ABB" w14:textId="5BE8886F"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del w:id="18" w:author="EB" w:date="2018-12-20T10:05:00Z">
        <w:r w:rsidR="00731573" w:rsidDel="00E25D55">
          <w:rPr>
            <w:rFonts w:ascii="Calibri" w:eastAsia="Calibri" w:hAnsi="Calibri" w:cs="Calibri"/>
            <w:sz w:val="24"/>
            <w:szCs w:val="24"/>
          </w:rPr>
          <w:delText xml:space="preserve">then </w:delText>
        </w:r>
      </w:del>
      <w:ins w:id="19" w:author="EB" w:date="2018-12-20T10:05:00Z">
        <w:r w:rsidR="00E25D55">
          <w:rPr>
            <w:rFonts w:ascii="Calibri" w:eastAsia="Calibri" w:hAnsi="Calibri" w:cs="Calibri"/>
            <w:sz w:val="24"/>
            <w:szCs w:val="24"/>
          </w:rPr>
          <w:t xml:space="preserve">also </w:t>
        </w:r>
      </w:ins>
      <w:r w:rsidR="008E2B62">
        <w:rPr>
          <w:rFonts w:ascii="Calibri" w:eastAsia="Calibri" w:hAnsi="Calibri" w:cs="Calibri"/>
          <w:sz w:val="24"/>
          <w:szCs w:val="24"/>
        </w:rPr>
        <w:t>investigated the structure/</w:t>
      </w:r>
      <w:r w:rsidRPr="00B96CC3">
        <w:rPr>
          <w:rFonts w:ascii="Calibri" w:eastAsia="Calibri" w:hAnsi="Calibri" w:cs="Calibri"/>
          <w:sz w:val="24"/>
          <w:szCs w:val="24"/>
        </w:rPr>
        <w:t xml:space="preserve">function of the </w:t>
      </w:r>
      <w:del w:id="20" w:author="EB" w:date="2018-12-20T10:07:00Z">
        <w:r w:rsidRPr="00B96CC3" w:rsidDel="005915FC">
          <w:rPr>
            <w:rFonts w:ascii="Calibri" w:eastAsia="Calibri" w:hAnsi="Calibri" w:cs="Calibri"/>
            <w:sz w:val="24"/>
            <w:szCs w:val="24"/>
          </w:rPr>
          <w:delText xml:space="preserve">major </w:delText>
        </w:r>
      </w:del>
      <w:ins w:id="21" w:author="EB" w:date="2018-12-20T10:07:00Z">
        <w:r w:rsidR="005915FC">
          <w:rPr>
            <w:rFonts w:ascii="Calibri" w:eastAsia="Calibri" w:hAnsi="Calibri" w:cs="Calibri"/>
            <w:sz w:val="24"/>
            <w:szCs w:val="24"/>
          </w:rPr>
          <w:t>M</w:t>
        </w:r>
        <w:r w:rsidR="005915FC" w:rsidRPr="00B96CC3">
          <w:rPr>
            <w:rFonts w:ascii="Calibri" w:eastAsia="Calibri" w:hAnsi="Calibri" w:cs="Calibri"/>
            <w:sz w:val="24"/>
            <w:szCs w:val="24"/>
          </w:rPr>
          <w:t xml:space="preserve">ajor </w:t>
        </w:r>
      </w:ins>
      <w:del w:id="22" w:author="EB" w:date="2018-12-20T10:07:00Z">
        <w:r w:rsidRPr="00B96CC3" w:rsidDel="005915FC">
          <w:rPr>
            <w:rFonts w:ascii="Calibri" w:eastAsia="Calibri" w:hAnsi="Calibri" w:cs="Calibri"/>
            <w:sz w:val="24"/>
            <w:szCs w:val="24"/>
          </w:rPr>
          <w:delText xml:space="preserve">outer </w:delText>
        </w:r>
      </w:del>
      <w:ins w:id="23" w:author="EB" w:date="2018-12-20T10:07:00Z">
        <w:r w:rsidR="005915FC">
          <w:rPr>
            <w:rFonts w:ascii="Calibri" w:eastAsia="Calibri" w:hAnsi="Calibri" w:cs="Calibri"/>
            <w:sz w:val="24"/>
            <w:szCs w:val="24"/>
          </w:rPr>
          <w:t>O</w:t>
        </w:r>
        <w:r w:rsidR="005915FC" w:rsidRPr="00B96CC3">
          <w:rPr>
            <w:rFonts w:ascii="Calibri" w:eastAsia="Calibri" w:hAnsi="Calibri" w:cs="Calibri"/>
            <w:sz w:val="24"/>
            <w:szCs w:val="24"/>
          </w:rPr>
          <w:t xml:space="preserve">uter </w:t>
        </w:r>
      </w:ins>
      <w:del w:id="24" w:author="EB" w:date="2018-12-20T10:07:00Z">
        <w:r w:rsidRPr="00B96CC3" w:rsidDel="005915FC">
          <w:rPr>
            <w:rFonts w:ascii="Calibri" w:eastAsia="Calibri" w:hAnsi="Calibri" w:cs="Calibri"/>
            <w:sz w:val="24"/>
            <w:szCs w:val="24"/>
          </w:rPr>
          <w:delText xml:space="preserve">membrane </w:delText>
        </w:r>
      </w:del>
      <w:ins w:id="25" w:author="EB" w:date="2018-12-20T10:07:00Z">
        <w:r w:rsidR="005915FC">
          <w:rPr>
            <w:rFonts w:ascii="Calibri" w:eastAsia="Calibri" w:hAnsi="Calibri" w:cs="Calibri"/>
            <w:sz w:val="24"/>
            <w:szCs w:val="24"/>
          </w:rPr>
          <w:t>M</w:t>
        </w:r>
        <w:r w:rsidR="005915FC" w:rsidRPr="00B96CC3">
          <w:rPr>
            <w:rFonts w:ascii="Calibri" w:eastAsia="Calibri" w:hAnsi="Calibri" w:cs="Calibri"/>
            <w:sz w:val="24"/>
            <w:szCs w:val="24"/>
          </w:rPr>
          <w:t xml:space="preserve">embrane </w:t>
        </w:r>
      </w:ins>
      <w:del w:id="26" w:author="EB" w:date="2018-12-20T10:07:00Z">
        <w:r w:rsidRPr="00B96CC3" w:rsidDel="005915FC">
          <w:rPr>
            <w:rFonts w:ascii="Calibri" w:eastAsia="Calibri" w:hAnsi="Calibri" w:cs="Calibri"/>
            <w:sz w:val="24"/>
            <w:szCs w:val="24"/>
          </w:rPr>
          <w:delText xml:space="preserve">proteins </w:delText>
        </w:r>
      </w:del>
      <w:ins w:id="27" w:author="EB" w:date="2018-12-20T10:07:00Z">
        <w:r w:rsidR="005915FC">
          <w:rPr>
            <w:rFonts w:ascii="Calibri" w:eastAsia="Calibri" w:hAnsi="Calibri" w:cs="Calibri"/>
            <w:sz w:val="24"/>
            <w:szCs w:val="24"/>
          </w:rPr>
          <w:t>P</w:t>
        </w:r>
        <w:r w:rsidR="005915FC" w:rsidRPr="00B96CC3">
          <w:rPr>
            <w:rFonts w:ascii="Calibri" w:eastAsia="Calibri" w:hAnsi="Calibri" w:cs="Calibri"/>
            <w:sz w:val="24"/>
            <w:szCs w:val="24"/>
          </w:rPr>
          <w:t xml:space="preserve">roteins </w:t>
        </w:r>
      </w:ins>
      <w:del w:id="28" w:author="EB" w:date="2018-12-20T10:07:00Z">
        <w:r w:rsidRPr="00B96CC3" w:rsidDel="005915FC">
          <w:rPr>
            <w:rFonts w:ascii="Calibri" w:eastAsia="Calibri" w:hAnsi="Calibri" w:cs="Calibri"/>
            <w:sz w:val="24"/>
            <w:szCs w:val="24"/>
          </w:rPr>
          <w:delText xml:space="preserve">(MOMP’s) </w:delText>
        </w:r>
      </w:del>
      <w:r w:rsidRPr="00B96CC3">
        <w:rPr>
          <w:rFonts w:ascii="Calibri" w:eastAsia="Calibri" w:hAnsi="Calibri" w:cs="Calibri"/>
          <w:sz w:val="24"/>
          <w:szCs w:val="24"/>
        </w:rPr>
        <w:t xml:space="preserve">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731573">
        <w:rPr>
          <w:rFonts w:ascii="Calibri" w:eastAsia="Calibri" w:hAnsi="Calibri" w:cs="Calibri"/>
          <w:sz w:val="24"/>
          <w:szCs w:val="24"/>
        </w:rPr>
        <w:t>short variable domain 4 (VS</w:t>
      </w:r>
      <w:r w:rsidRPr="00B96CC3">
        <w:rPr>
          <w:rFonts w:ascii="Calibri" w:eastAsia="Calibri" w:hAnsi="Calibri" w:cs="Calibri"/>
          <w:sz w:val="24"/>
          <w:szCs w:val="24"/>
        </w:rPr>
        <w:t>4</w:t>
      </w:r>
      <w:r w:rsidR="00731573">
        <w:rPr>
          <w:rFonts w:ascii="Calibri" w:eastAsia="Calibri" w:hAnsi="Calibri" w:cs="Calibri"/>
          <w:sz w:val="24"/>
          <w:szCs w:val="24"/>
        </w:rPr>
        <w:t>)</w:t>
      </w:r>
      <w:r w:rsidRPr="00B96CC3">
        <w:rPr>
          <w:rFonts w:ascii="Calibri" w:eastAsia="Calibri" w:hAnsi="Calibri" w:cs="Calibri"/>
          <w:sz w:val="24"/>
          <w:szCs w:val="24"/>
        </w:rPr>
        <w:t xml:space="preserve"> mutated proteins and functionally reconstituted them at the single-channel level. </w:t>
      </w:r>
      <w:ins w:id="29" w:author="EB" w:date="2018-12-20T10:07:00Z">
        <w:r w:rsidR="005915FC">
          <w:rPr>
            <w:rFonts w:ascii="Calibri" w:eastAsia="Calibri" w:hAnsi="Calibri" w:cs="Calibri"/>
            <w:sz w:val="24"/>
            <w:szCs w:val="24"/>
          </w:rPr>
          <w:t xml:space="preserve">I showed that </w:t>
        </w:r>
      </w:ins>
      <w:del w:id="30" w:author="EB" w:date="2018-12-20T10:07:00Z">
        <w:r w:rsidR="00731573" w:rsidDel="005915FC">
          <w:rPr>
            <w:rFonts w:ascii="Calibri" w:eastAsia="Calibri" w:hAnsi="Calibri" w:cs="Calibri"/>
            <w:sz w:val="24"/>
            <w:szCs w:val="24"/>
          </w:rPr>
          <w:delText xml:space="preserve">The </w:delText>
        </w:r>
      </w:del>
      <w:ins w:id="31" w:author="EB" w:date="2018-12-20T10:07:00Z">
        <w:r w:rsidR="005915FC">
          <w:rPr>
            <w:rFonts w:ascii="Calibri" w:eastAsia="Calibri" w:hAnsi="Calibri" w:cs="Calibri"/>
            <w:sz w:val="24"/>
            <w:szCs w:val="24"/>
          </w:rPr>
          <w:t xml:space="preserve">the </w:t>
        </w:r>
      </w:ins>
      <w:r w:rsidRPr="00B96CC3">
        <w:rPr>
          <w:rFonts w:ascii="Calibri" w:eastAsia="Calibri" w:hAnsi="Calibri" w:cs="Calibri"/>
          <w:sz w:val="24"/>
          <w:szCs w:val="24"/>
        </w:rPr>
        <w:t>VS4 domain was not required for pore formation but may help to form the channel</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68A7FF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then joined a leading bio safety testing facility</w:t>
      </w:r>
      <w:r w:rsidR="00731573">
        <w:rPr>
          <w:rFonts w:ascii="Calibri" w:eastAsia="Calibri" w:hAnsi="Calibri" w:cs="Calibri"/>
          <w:sz w:val="24"/>
          <w:szCs w:val="24"/>
        </w:rPr>
        <w:t>, BioReliance,</w:t>
      </w:r>
      <w:r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Pr="00B96CC3">
        <w:rPr>
          <w:rFonts w:ascii="Calibri" w:eastAsia="Calibri" w:hAnsi="Calibri" w:cs="Calibri"/>
          <w:sz w:val="24"/>
          <w:szCs w:val="24"/>
        </w:rPr>
        <w:t xml:space="preserve"> technical training and support for colleagues.</w:t>
      </w:r>
    </w:p>
    <w:p w14:paraId="100E1DF8" w14:textId="42331FF4"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chose to take a career break to raise my family. My husband works in the marine industry as a consultant</w:t>
      </w:r>
      <w:r w:rsidR="00731573">
        <w:rPr>
          <w:rFonts w:ascii="Calibri" w:eastAsia="Calibri" w:hAnsi="Calibri" w:cs="Calibri"/>
          <w:sz w:val="24"/>
          <w:szCs w:val="24"/>
        </w:rPr>
        <w:t xml:space="preserve"> in risk-assessment/safety-</w:t>
      </w:r>
      <w:r w:rsidRPr="00B96CC3">
        <w:rPr>
          <w:rFonts w:ascii="Calibri" w:eastAsia="Calibri" w:hAnsi="Calibri" w:cs="Calibri"/>
          <w:sz w:val="24"/>
          <w:szCs w:val="24"/>
        </w:rPr>
        <w:t>management</w:t>
      </w:r>
      <w:ins w:id="32" w:author="EB" w:date="2018-12-20T10:08:00Z">
        <w:r w:rsidR="005915FC">
          <w:rPr>
            <w:rFonts w:ascii="Calibri" w:eastAsia="Calibri" w:hAnsi="Calibri" w:cs="Calibri"/>
            <w:sz w:val="24"/>
            <w:szCs w:val="24"/>
          </w:rPr>
          <w:t>, which</w:t>
        </w:r>
      </w:ins>
      <w:r w:rsidRPr="00B96CC3">
        <w:rPr>
          <w:rFonts w:ascii="Calibri" w:eastAsia="Calibri" w:hAnsi="Calibri" w:cs="Calibri"/>
          <w:sz w:val="24"/>
          <w:szCs w:val="24"/>
        </w:rPr>
        <w:t xml:space="preserve"> </w:t>
      </w:r>
      <w:ins w:id="33" w:author="EB" w:date="2018-12-20T10:08:00Z">
        <w:r w:rsidR="005915FC">
          <w:rPr>
            <w:rFonts w:ascii="Calibri" w:eastAsia="Calibri" w:hAnsi="Calibri" w:cs="Calibri"/>
            <w:sz w:val="24"/>
            <w:szCs w:val="24"/>
          </w:rPr>
          <w:t xml:space="preserve">regularly </w:t>
        </w:r>
      </w:ins>
      <w:del w:id="34" w:author="EB" w:date="2018-12-20T10:08:00Z">
        <w:r w:rsidRPr="00B96CC3" w:rsidDel="005915FC">
          <w:rPr>
            <w:rFonts w:ascii="Calibri" w:eastAsia="Calibri" w:hAnsi="Calibri" w:cs="Calibri"/>
            <w:sz w:val="24"/>
            <w:szCs w:val="24"/>
          </w:rPr>
          <w:delText xml:space="preserve">and this job </w:delText>
        </w:r>
      </w:del>
      <w:r w:rsidRPr="00B96CC3">
        <w:rPr>
          <w:rFonts w:ascii="Calibri" w:eastAsia="Calibri" w:hAnsi="Calibri" w:cs="Calibri"/>
          <w:sz w:val="24"/>
          <w:szCs w:val="24"/>
        </w:rPr>
        <w:t>takes him away from home</w:t>
      </w:r>
      <w:del w:id="35" w:author="EB" w:date="2018-12-20T10:08:00Z">
        <w:r w:rsidRPr="00B96CC3" w:rsidDel="005915FC">
          <w:rPr>
            <w:rFonts w:ascii="Calibri" w:eastAsia="Calibri" w:hAnsi="Calibri" w:cs="Calibri"/>
            <w:sz w:val="24"/>
            <w:szCs w:val="24"/>
          </w:rPr>
          <w:delText xml:space="preserve"> on a regular basis</w:delText>
        </w:r>
      </w:del>
      <w:r w:rsidRPr="00B96CC3">
        <w:rPr>
          <w:rFonts w:ascii="Calibri" w:eastAsia="Calibri" w:hAnsi="Calibri" w:cs="Calibri"/>
          <w:sz w:val="24"/>
          <w:szCs w:val="24"/>
        </w:rPr>
        <w:t xml:space="preserve">. </w:t>
      </w:r>
      <w:r w:rsidR="00731573">
        <w:rPr>
          <w:rFonts w:ascii="Calibri" w:eastAsia="Calibri" w:hAnsi="Calibri" w:cs="Calibri"/>
          <w:sz w:val="24"/>
          <w:szCs w:val="24"/>
        </w:rPr>
        <w:t>Due to this</w:t>
      </w:r>
      <w:r w:rsidRPr="00B96CC3">
        <w:rPr>
          <w:rFonts w:ascii="Calibri" w:eastAsia="Calibri" w:hAnsi="Calibri" w:cs="Calibri"/>
          <w:sz w:val="24"/>
          <w:szCs w:val="24"/>
        </w:rPr>
        <w:t xml:space="preserve"> and </w:t>
      </w:r>
      <w:del w:id="36" w:author="EB" w:date="2018-12-20T10:09:00Z">
        <w:r w:rsidRPr="00B96CC3" w:rsidDel="005915FC">
          <w:rPr>
            <w:rFonts w:ascii="Calibri" w:eastAsia="Calibri" w:hAnsi="Calibri" w:cs="Calibri"/>
            <w:sz w:val="24"/>
            <w:szCs w:val="24"/>
          </w:rPr>
          <w:delText xml:space="preserve">the </w:delText>
        </w:r>
      </w:del>
      <w:r w:rsidRPr="00B96CC3">
        <w:rPr>
          <w:rFonts w:ascii="Calibri" w:eastAsia="Calibri" w:hAnsi="Calibri" w:cs="Calibri"/>
          <w:sz w:val="24"/>
          <w:szCs w:val="24"/>
        </w:rPr>
        <w:t xml:space="preserve">prohibitive </w:t>
      </w:r>
      <w:ins w:id="37" w:author="EB" w:date="2018-12-20T10:09:00Z">
        <w:r w:rsidR="005915FC">
          <w:rPr>
            <w:rFonts w:ascii="Calibri" w:eastAsia="Calibri" w:hAnsi="Calibri" w:cs="Calibri"/>
            <w:sz w:val="24"/>
            <w:szCs w:val="24"/>
          </w:rPr>
          <w:t xml:space="preserve">childcare </w:t>
        </w:r>
      </w:ins>
      <w:r w:rsidRPr="00B96CC3">
        <w:rPr>
          <w:rFonts w:ascii="Calibri" w:eastAsia="Calibri" w:hAnsi="Calibri" w:cs="Calibri"/>
          <w:sz w:val="24"/>
          <w:szCs w:val="24"/>
        </w:rPr>
        <w:t>costs</w:t>
      </w:r>
      <w:ins w:id="38" w:author="EB" w:date="2018-12-20T10:09:00Z">
        <w:r w:rsidR="005915FC">
          <w:rPr>
            <w:rFonts w:ascii="Calibri" w:eastAsia="Calibri" w:hAnsi="Calibri" w:cs="Calibri"/>
            <w:sz w:val="24"/>
            <w:szCs w:val="24"/>
          </w:rPr>
          <w:t>,</w:t>
        </w:r>
      </w:ins>
      <w:r w:rsidRPr="00B96CC3">
        <w:rPr>
          <w:rFonts w:ascii="Calibri" w:eastAsia="Calibri" w:hAnsi="Calibri" w:cs="Calibri"/>
          <w:sz w:val="24"/>
          <w:szCs w:val="24"/>
        </w:rPr>
        <w:t xml:space="preserve"> </w:t>
      </w:r>
      <w:del w:id="39" w:author="EB" w:date="2018-12-20T10:09:00Z">
        <w:r w:rsidRPr="00B96CC3" w:rsidDel="005915FC">
          <w:rPr>
            <w:rFonts w:ascii="Calibri" w:eastAsia="Calibri" w:hAnsi="Calibri" w:cs="Calibri"/>
            <w:sz w:val="24"/>
            <w:szCs w:val="24"/>
          </w:rPr>
          <w:delText xml:space="preserve">of childcare </w:delText>
        </w:r>
      </w:del>
      <w:r w:rsidRPr="00B96CC3">
        <w:rPr>
          <w:rFonts w:ascii="Calibri" w:eastAsia="Calibri" w:hAnsi="Calibri" w:cs="Calibri"/>
          <w:sz w:val="24"/>
          <w:szCs w:val="24"/>
        </w:rPr>
        <w:t xml:space="preserve">we decided </w:t>
      </w:r>
      <w:del w:id="40" w:author="EB" w:date="2018-12-20T10:10:00Z">
        <w:r w:rsidRPr="00B96CC3" w:rsidDel="005915FC">
          <w:rPr>
            <w:rFonts w:ascii="Calibri" w:eastAsia="Calibri" w:hAnsi="Calibri" w:cs="Calibri"/>
            <w:sz w:val="24"/>
            <w:szCs w:val="24"/>
          </w:rPr>
          <w:delText xml:space="preserve">it would be best if </w:delText>
        </w:r>
      </w:del>
      <w:r w:rsidRPr="00B96CC3">
        <w:rPr>
          <w:rFonts w:ascii="Calibri" w:eastAsia="Calibri" w:hAnsi="Calibri" w:cs="Calibri"/>
          <w:sz w:val="24"/>
          <w:szCs w:val="24"/>
        </w:rPr>
        <w:t>I</w:t>
      </w:r>
      <w:ins w:id="41" w:author="EB" w:date="2018-12-20T10:10:00Z">
        <w:r w:rsidR="005915FC">
          <w:rPr>
            <w:rFonts w:ascii="Calibri" w:eastAsia="Calibri" w:hAnsi="Calibri" w:cs="Calibri"/>
            <w:sz w:val="24"/>
            <w:szCs w:val="24"/>
          </w:rPr>
          <w:t xml:space="preserve"> would</w:t>
        </w:r>
      </w:ins>
      <w:r w:rsidRPr="00B96CC3">
        <w:rPr>
          <w:rFonts w:ascii="Calibri" w:eastAsia="Calibri" w:hAnsi="Calibri" w:cs="Calibri"/>
          <w:sz w:val="24"/>
          <w:szCs w:val="24"/>
        </w:rPr>
        <w:t xml:space="preserve"> put my career on hold to raise our family</w:t>
      </w:r>
      <w:ins w:id="42" w:author="EB" w:date="2018-12-20T10:10:00Z">
        <w:r w:rsidR="005915FC">
          <w:rPr>
            <w:rFonts w:ascii="Calibri" w:eastAsia="Calibri" w:hAnsi="Calibri" w:cs="Calibri"/>
            <w:sz w:val="24"/>
            <w:szCs w:val="24"/>
          </w:rPr>
          <w:t xml:space="preserve"> and</w:t>
        </w:r>
      </w:ins>
      <w:del w:id="43" w:author="EB" w:date="2018-12-20T10:10:00Z">
        <w:r w:rsidRPr="00B96CC3" w:rsidDel="005915FC">
          <w:rPr>
            <w:rFonts w:ascii="Calibri" w:eastAsia="Calibri" w:hAnsi="Calibri" w:cs="Calibri"/>
            <w:sz w:val="24"/>
            <w:szCs w:val="24"/>
          </w:rPr>
          <w:delText>.</w:delText>
        </w:r>
      </w:del>
      <w:r w:rsidRPr="00B96CC3">
        <w:rPr>
          <w:rFonts w:ascii="Calibri" w:eastAsia="Calibri" w:hAnsi="Calibri" w:cs="Calibri"/>
          <w:sz w:val="24"/>
          <w:szCs w:val="24"/>
        </w:rPr>
        <w:t xml:space="preserve"> </w:t>
      </w:r>
      <w:commentRangeStart w:id="44"/>
      <w:del w:id="45" w:author="EB" w:date="2018-12-20T10:10:00Z">
        <w:r w:rsidRPr="00B96CC3" w:rsidDel="005915FC">
          <w:rPr>
            <w:rFonts w:ascii="Calibri" w:eastAsia="Calibri" w:hAnsi="Calibri" w:cs="Calibri"/>
            <w:sz w:val="24"/>
            <w:szCs w:val="24"/>
          </w:rPr>
          <w:delText xml:space="preserve">During this time I </w:delText>
        </w:r>
      </w:del>
      <w:del w:id="46" w:author="EB" w:date="2018-12-20T10:09:00Z">
        <w:r w:rsidRPr="00B96CC3" w:rsidDel="005915FC">
          <w:rPr>
            <w:rFonts w:ascii="Calibri" w:eastAsia="Calibri" w:hAnsi="Calibri" w:cs="Calibri"/>
            <w:sz w:val="24"/>
            <w:szCs w:val="24"/>
          </w:rPr>
          <w:delText>have taken over</w:delText>
        </w:r>
      </w:del>
      <w:ins w:id="47" w:author="EB" w:date="2018-12-20T10:10:00Z">
        <w:r w:rsidR="005915FC">
          <w:rPr>
            <w:rFonts w:ascii="Calibri" w:eastAsia="Calibri" w:hAnsi="Calibri" w:cs="Calibri"/>
            <w:sz w:val="24"/>
            <w:szCs w:val="24"/>
          </w:rPr>
          <w:t>take</w:t>
        </w:r>
      </w:ins>
      <w:ins w:id="48" w:author="EB" w:date="2018-12-20T10:09:00Z">
        <w:r w:rsidR="005915FC">
          <w:rPr>
            <w:rFonts w:ascii="Calibri" w:eastAsia="Calibri" w:hAnsi="Calibri" w:cs="Calibri"/>
            <w:sz w:val="24"/>
            <w:szCs w:val="24"/>
          </w:rPr>
          <w:t xml:space="preserve"> on</w:t>
        </w:r>
      </w:ins>
      <w:r w:rsidRPr="00B96CC3">
        <w:rPr>
          <w:rFonts w:ascii="Calibri" w:eastAsia="Calibri" w:hAnsi="Calibri" w:cs="Calibri"/>
          <w:sz w:val="24"/>
          <w:szCs w:val="24"/>
        </w:rPr>
        <w:t xml:space="preserve"> the administrative side of our</w:t>
      </w:r>
      <w:ins w:id="49" w:author="EB" w:date="2018-12-20T09:33:00Z">
        <w:r w:rsidR="002E7386">
          <w:rPr>
            <w:rFonts w:ascii="Calibri" w:eastAsia="Calibri" w:hAnsi="Calibri" w:cs="Calibri"/>
            <w:sz w:val="24"/>
            <w:szCs w:val="24"/>
          </w:rPr>
          <w:t xml:space="preserve"> family’s</w:t>
        </w:r>
      </w:ins>
      <w:r w:rsidRPr="00B96CC3">
        <w:rPr>
          <w:rFonts w:ascii="Calibri" w:eastAsia="Calibri" w:hAnsi="Calibri" w:cs="Calibri"/>
          <w:sz w:val="24"/>
          <w:szCs w:val="24"/>
        </w:rPr>
        <w:t xml:space="preserve"> business</w:t>
      </w:r>
      <w:commentRangeEnd w:id="44"/>
      <w:r w:rsidR="00480367">
        <w:rPr>
          <w:rStyle w:val="CommentReference"/>
          <w:rFonts w:ascii="Times New Roman" w:hAnsi="Times New Roman" w:cs="Times New Roman"/>
          <w:color w:val="auto"/>
          <w:lang w:eastAsia="en-US"/>
        </w:rPr>
        <w:commentReference w:id="44"/>
      </w:r>
      <w:r w:rsidRPr="00B96CC3">
        <w:rPr>
          <w:rFonts w:ascii="Calibri" w:eastAsia="Calibri" w:hAnsi="Calibri" w:cs="Calibri"/>
          <w:sz w:val="24"/>
          <w:szCs w:val="24"/>
        </w:rPr>
        <w:t xml:space="preserve">. </w:t>
      </w:r>
    </w:p>
    <w:p w14:paraId="08A05E2E" w14:textId="3E5DB2E0"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w:t>
      </w:r>
      <w:r w:rsidR="008F1726">
        <w:rPr>
          <w:rFonts w:ascii="Calibri" w:eastAsia="Calibri" w:hAnsi="Calibri" w:cs="Calibri"/>
          <w:sz w:val="24"/>
          <w:szCs w:val="24"/>
        </w:rPr>
        <w:t xml:space="preserve">h school and </w:t>
      </w:r>
      <w:del w:id="50" w:author="EB" w:date="2018-12-20T10:26:00Z">
        <w:r w:rsidR="008F1726" w:rsidRPr="00292DA5" w:rsidDel="00292DA5">
          <w:rPr>
            <w:rFonts w:ascii="Calibri" w:eastAsia="Calibri" w:hAnsi="Calibri" w:cs="Calibri"/>
            <w:strike/>
            <w:sz w:val="24"/>
            <w:szCs w:val="24"/>
            <w:rPrChange w:id="51" w:author="EB" w:date="2018-12-20T10:26:00Z">
              <w:rPr>
                <w:rFonts w:ascii="Calibri" w:eastAsia="Calibri" w:hAnsi="Calibri" w:cs="Calibri"/>
                <w:sz w:val="24"/>
                <w:szCs w:val="24"/>
              </w:rPr>
            </w:rPrChange>
          </w:rPr>
          <w:delText>I am confident</w:delText>
        </w:r>
        <w:r w:rsidRPr="00292DA5" w:rsidDel="00292DA5">
          <w:rPr>
            <w:rFonts w:ascii="Calibri" w:eastAsia="Calibri" w:hAnsi="Calibri" w:cs="Calibri"/>
            <w:strike/>
            <w:sz w:val="24"/>
            <w:szCs w:val="24"/>
            <w:rPrChange w:id="52" w:author="EB" w:date="2018-12-20T10:26:00Z">
              <w:rPr>
                <w:rFonts w:ascii="Calibri" w:eastAsia="Calibri" w:hAnsi="Calibri" w:cs="Calibri"/>
                <w:sz w:val="24"/>
                <w:szCs w:val="24"/>
              </w:rPr>
            </w:rPrChange>
          </w:rPr>
          <w:delText xml:space="preserve"> they</w:delText>
        </w:r>
        <w:r w:rsidRPr="00B96CC3" w:rsidDel="00292DA5">
          <w:rPr>
            <w:rFonts w:ascii="Calibri" w:eastAsia="Calibri" w:hAnsi="Calibri" w:cs="Calibri"/>
            <w:sz w:val="24"/>
            <w:szCs w:val="24"/>
          </w:rPr>
          <w:delText xml:space="preserve"> </w:delText>
        </w:r>
      </w:del>
      <w:r w:rsidRPr="00B96CC3">
        <w:rPr>
          <w:rFonts w:ascii="Calibri" w:eastAsia="Calibri" w:hAnsi="Calibri" w:cs="Calibri"/>
          <w:sz w:val="24"/>
          <w:szCs w:val="24"/>
        </w:rPr>
        <w:t>are mature and resilient enough for me to return to my chosen career. I am excited to re-engage with the scientific community</w:t>
      </w:r>
      <w:r w:rsidR="00FA6759">
        <w:rPr>
          <w:rFonts w:ascii="Calibri" w:eastAsia="Calibri" w:hAnsi="Calibri" w:cs="Calibri"/>
          <w:sz w:val="24"/>
          <w:szCs w:val="24"/>
        </w:rPr>
        <w:t xml:space="preserve">, even more so after </w:t>
      </w:r>
      <w:r w:rsidR="008F1726">
        <w:rPr>
          <w:rFonts w:ascii="Calibri" w:eastAsia="Calibri" w:hAnsi="Calibri" w:cs="Calibri"/>
          <w:sz w:val="24"/>
          <w:szCs w:val="24"/>
        </w:rPr>
        <w:t>visiting</w:t>
      </w:r>
      <w:r w:rsidR="00FA6759">
        <w:rPr>
          <w:rFonts w:ascii="Calibri" w:eastAsia="Calibri" w:hAnsi="Calibri" w:cs="Calibri"/>
          <w:sz w:val="24"/>
          <w:szCs w:val="24"/>
        </w:rPr>
        <w:t xml:space="preserve"> the Wallace lab in November 2018</w:t>
      </w:r>
      <w:commentRangeStart w:id="53"/>
      <w:r w:rsidR="008F1726">
        <w:rPr>
          <w:rFonts w:ascii="Calibri" w:eastAsia="Calibri" w:hAnsi="Calibri" w:cs="Calibri"/>
          <w:sz w:val="24"/>
          <w:szCs w:val="24"/>
        </w:rPr>
        <w:t xml:space="preserve">. </w:t>
      </w:r>
      <w:r w:rsidRPr="00B96CC3">
        <w:rPr>
          <w:rFonts w:ascii="Calibri" w:eastAsia="Calibri" w:hAnsi="Calibri" w:cs="Calibri"/>
          <w:sz w:val="24"/>
          <w:szCs w:val="24"/>
        </w:rPr>
        <w:t>I find the challenges associated with research both rewarding and enlightening and I look forward to returning to the lab environment.</w:t>
      </w:r>
      <w:r w:rsidR="002479DE">
        <w:rPr>
          <w:rFonts w:ascii="Calibri" w:eastAsia="Calibri" w:hAnsi="Calibri" w:cs="Calibri"/>
          <w:sz w:val="24"/>
          <w:szCs w:val="24"/>
        </w:rPr>
        <w:t xml:space="preserve"> </w:t>
      </w:r>
      <w:commentRangeEnd w:id="53"/>
      <w:r w:rsidR="00F11BE9">
        <w:rPr>
          <w:rStyle w:val="CommentReference"/>
          <w:rFonts w:ascii="Times New Roman" w:hAnsi="Times New Roman" w:cs="Times New Roman"/>
          <w:color w:val="auto"/>
          <w:lang w:eastAsia="en-US"/>
        </w:rPr>
        <w:commentReference w:id="53"/>
      </w:r>
    </w:p>
    <w:p w14:paraId="299E8BC1" w14:textId="450A137E" w:rsidR="000341EA" w:rsidRPr="00B96CC3" w:rsidRDefault="000341EA">
      <w:pPr>
        <w:pStyle w:val="BodyA"/>
        <w:rPr>
          <w:rFonts w:ascii="Calibri" w:eastAsia="Calibri" w:hAnsi="Calibri" w:cs="Calibri"/>
          <w:sz w:val="24"/>
          <w:szCs w:val="24"/>
        </w:rPr>
      </w:pPr>
    </w:p>
    <w:p w14:paraId="426435BE" w14:textId="77777777" w:rsidR="000341EA" w:rsidRPr="00B96CC3" w:rsidRDefault="000341EA">
      <w:pPr>
        <w:pStyle w:val="BodyA"/>
        <w:rPr>
          <w:rFonts w:ascii="Calibri" w:eastAsia="Calibri" w:hAnsi="Calibri" w:cs="Calibri"/>
          <w:sz w:val="24"/>
          <w:szCs w:val="24"/>
        </w:rPr>
      </w:pPr>
    </w:p>
    <w:p w14:paraId="196E9091" w14:textId="77777777" w:rsidR="00F94C7A" w:rsidRPr="00B96CC3" w:rsidRDefault="00F94C7A">
      <w:pPr>
        <w:pStyle w:val="BodyA"/>
        <w:rPr>
          <w:rFonts w:ascii="Calibri" w:eastAsia="Calibri" w:hAnsi="Calibri" w:cs="Calibri"/>
          <w:sz w:val="24"/>
          <w:szCs w:val="24"/>
        </w:rPr>
      </w:pPr>
    </w:p>
    <w:p w14:paraId="41ACDCA6" w14:textId="54282343"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lastRenderedPageBreak/>
        <w:t>Word count</w:t>
      </w:r>
      <w:r w:rsidR="00F94C7A" w:rsidRPr="00B96CC3">
        <w:rPr>
          <w:rFonts w:ascii="Calibri" w:eastAsia="Calibri" w:hAnsi="Calibri" w:cs="Calibri"/>
          <w:sz w:val="24"/>
          <w:szCs w:val="24"/>
        </w:rPr>
        <w:t>:</w:t>
      </w:r>
      <w:r w:rsidR="008F1726">
        <w:rPr>
          <w:rFonts w:ascii="Calibri" w:eastAsia="Calibri" w:hAnsi="Calibri" w:cs="Calibri"/>
          <w:sz w:val="24"/>
          <w:szCs w:val="24"/>
        </w:rPr>
        <w:t xml:space="preserve"> </w:t>
      </w:r>
      <w:commentRangeStart w:id="54"/>
      <w:r w:rsidR="008F1726">
        <w:rPr>
          <w:rFonts w:ascii="Calibri" w:eastAsia="Calibri" w:hAnsi="Calibri" w:cs="Calibri"/>
          <w:sz w:val="24"/>
          <w:szCs w:val="24"/>
        </w:rPr>
        <w:t>400</w:t>
      </w:r>
      <w:r w:rsidR="00F94C7A" w:rsidRPr="00B96CC3">
        <w:rPr>
          <w:rFonts w:ascii="Calibri" w:eastAsia="Calibri" w:hAnsi="Calibri" w:cs="Calibri"/>
          <w:sz w:val="24"/>
          <w:szCs w:val="24"/>
        </w:rPr>
        <w:t xml:space="preserve"> (400)</w:t>
      </w:r>
      <w:commentRangeEnd w:id="54"/>
      <w:r w:rsidR="002E7386">
        <w:rPr>
          <w:rStyle w:val="CommentReference"/>
          <w:rFonts w:ascii="Times New Roman" w:hAnsi="Times New Roman" w:cs="Times New Roman"/>
          <w:color w:val="auto"/>
          <w:lang w:eastAsia="en-US"/>
        </w:rPr>
        <w:commentReference w:id="54"/>
      </w:r>
    </w:p>
    <w:p w14:paraId="1F999B35"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62E3FDFE" w14:textId="77777777"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14:paraId="5F93ECE3" w14:textId="77777777"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w:t>
      </w:r>
      <w:r w:rsidR="009F3133">
        <w:rPr>
          <w:rFonts w:ascii="Calibri" w:eastAsia="Calibri" w:hAnsi="Calibri" w:cs="Calibri"/>
          <w:sz w:val="24"/>
          <w:szCs w:val="24"/>
        </w:rPr>
        <w:t>processing of mRNA and</w:t>
      </w:r>
      <w:r w:rsidR="002006A9" w:rsidRPr="00B96CC3">
        <w:rPr>
          <w:rFonts w:ascii="Calibri" w:eastAsia="Calibri" w:hAnsi="Calibri" w:cs="Calibri"/>
          <w:sz w:val="24"/>
          <w:szCs w:val="24"/>
        </w:rPr>
        <w:t xml:space="preserve"> gene expression profiles of </w:t>
      </w:r>
      <w:r w:rsidR="008E2B62">
        <w:rPr>
          <w:rFonts w:ascii="Calibri" w:eastAsia="Calibri" w:hAnsi="Calibri" w:cs="Calibri"/>
          <w:i/>
          <w:sz w:val="24"/>
          <w:szCs w:val="24"/>
        </w:rPr>
        <w:t xml:space="preserve">Cryptococcus </w:t>
      </w:r>
      <w:r w:rsidR="002006A9" w:rsidRPr="00B96CC3">
        <w:rPr>
          <w:rFonts w:ascii="Calibri" w:eastAsia="Calibri" w:hAnsi="Calibri" w:cs="Calibri"/>
          <w:i/>
          <w:sz w:val="24"/>
          <w:szCs w:val="24"/>
        </w:rPr>
        <w:t>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sidR="008E2B62">
        <w:rPr>
          <w:rFonts w:ascii="Calibri" w:eastAsia="Calibri" w:hAnsi="Calibri" w:cs="Calibri"/>
          <w:sz w:val="24"/>
          <w:szCs w:val="24"/>
        </w:rPr>
        <w:t>. I</w:t>
      </w:r>
      <w:r w:rsidR="007226E6" w:rsidRPr="00B96CC3">
        <w:rPr>
          <w:rFonts w:ascii="Calibri" w:eastAsia="Calibri" w:hAnsi="Calibri" w:cs="Calibri"/>
          <w:sz w:val="24"/>
          <w:szCs w:val="24"/>
        </w:rPr>
        <w:t xml:space="preserve">t is estimated </w:t>
      </w:r>
      <w:commentRangeStart w:id="55"/>
      <w:r w:rsidR="007226E6" w:rsidRPr="00B96CC3">
        <w:rPr>
          <w:rFonts w:ascii="Calibri" w:eastAsia="Calibri" w:hAnsi="Calibri" w:cs="Calibri"/>
          <w:sz w:val="24"/>
          <w:szCs w:val="24"/>
        </w:rPr>
        <w:t>that 223 000 cases occur per annum world-wide resulting in approximately 181 100 deaths</w:t>
      </w:r>
      <w:commentRangeEnd w:id="55"/>
      <w:r w:rsidR="00292DA5">
        <w:rPr>
          <w:rStyle w:val="CommentReference"/>
          <w:rFonts w:ascii="Times New Roman" w:hAnsi="Times New Roman" w:cs="Times New Roman"/>
          <w:color w:val="auto"/>
          <w:lang w:eastAsia="en-US"/>
        </w:rPr>
        <w:commentReference w:id="55"/>
      </w:r>
      <w:r w:rsidR="007226E6" w:rsidRPr="00B96CC3">
        <w:rPr>
          <w:rFonts w:ascii="Calibri" w:eastAsia="Calibri" w:hAnsi="Calibri" w:cs="Calibri"/>
          <w:sz w:val="24"/>
          <w:szCs w:val="24"/>
        </w:rPr>
        <w:t>.</w:t>
      </w:r>
      <w:r w:rsidR="001D289E">
        <w:rPr>
          <w:rStyle w:val="CommentReference"/>
          <w:rFonts w:ascii="Times New Roman" w:hAnsi="Times New Roman" w:cs="Times New Roman"/>
          <w:color w:val="auto"/>
          <w:lang w:eastAsia="en-US"/>
        </w:rPr>
        <w:commentReference w:id="57"/>
      </w:r>
    </w:p>
    <w:p w14:paraId="48F3A4B8" w14:textId="77777777" w:rsidR="007226E6" w:rsidRPr="00B96CC3" w:rsidRDefault="007226E6" w:rsidP="007226E6">
      <w:pPr>
        <w:pStyle w:val="BodyA"/>
        <w:rPr>
          <w:rFonts w:ascii="Calibri" w:eastAsia="Calibri" w:hAnsi="Calibri" w:cs="Calibri"/>
          <w:sz w:val="24"/>
          <w:szCs w:val="24"/>
        </w:rPr>
      </w:pPr>
      <w:commentRangeStart w:id="58"/>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commentRangeEnd w:id="58"/>
      <w:r w:rsidR="00A9417E">
        <w:rPr>
          <w:rStyle w:val="CommentReference"/>
          <w:rFonts w:ascii="Times New Roman" w:hAnsi="Times New Roman" w:cs="Times New Roman"/>
          <w:color w:val="auto"/>
          <w:lang w:eastAsia="en-US"/>
        </w:rPr>
        <w:commentReference w:id="58"/>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 would like to examine what happens </w:t>
      </w:r>
      <w:r w:rsidR="00332678" w:rsidRPr="00B96CC3">
        <w:rPr>
          <w:rFonts w:ascii="Calibri" w:eastAsia="Calibri" w:hAnsi="Calibri" w:cs="Calibri"/>
          <w:sz w:val="24"/>
          <w:szCs w:val="24"/>
        </w:rPr>
        <w:t>when this fungus</w:t>
      </w:r>
      <w:r w:rsidR="008A150A" w:rsidRPr="00B96CC3">
        <w:rPr>
          <w:rFonts w:ascii="Calibri" w:eastAsia="Calibri" w:hAnsi="Calibri" w:cs="Calibri"/>
          <w:sz w:val="24"/>
          <w:szCs w:val="24"/>
        </w:rPr>
        <w:t xml:space="preserve"> reactivates in a host environment alien to its normal life cycle.</w:t>
      </w:r>
    </w:p>
    <w:p w14:paraId="46030208" w14:textId="77777777" w:rsidR="007226E6" w:rsidRPr="00B96CC3" w:rsidRDefault="007226E6" w:rsidP="009F3133">
      <w:pPr>
        <w:pStyle w:val="BodyA"/>
        <w:rPr>
          <w:rFonts w:ascii="Calibri" w:eastAsia="Calibri" w:hAnsi="Calibri" w:cs="Calibri"/>
          <w:b/>
          <w:sz w:val="24"/>
          <w:szCs w:val="24"/>
        </w:rPr>
      </w:pPr>
      <w:commentRangeStart w:id="59"/>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commentRangeEnd w:id="59"/>
      <w:r w:rsidR="002C2287">
        <w:rPr>
          <w:rStyle w:val="CommentReference"/>
          <w:rFonts w:ascii="Times New Roman" w:hAnsi="Times New Roman" w:cs="Times New Roman"/>
          <w:color w:val="auto"/>
          <w:lang w:eastAsia="en-US"/>
        </w:rPr>
        <w:commentReference w:id="59"/>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8A150A" w:rsidRPr="00B96CC3">
        <w:rPr>
          <w:rFonts w:ascii="Calibri" w:eastAsia="Calibri" w:hAnsi="Calibri" w:cs="Calibri"/>
          <w:sz w:val="24"/>
          <w:szCs w:val="24"/>
        </w:rPr>
        <w:t>bacteria. I would like to investigate the int</w:t>
      </w:r>
      <w:r w:rsidR="00353038">
        <w:rPr>
          <w:rFonts w:ascii="Calibri" w:eastAsia="Calibri" w:hAnsi="Calibri" w:cs="Calibri"/>
          <w:sz w:val="24"/>
          <w:szCs w:val="24"/>
        </w:rPr>
        <w:t>eraction with components of the bacterial cell wall</w:t>
      </w:r>
      <w:r w:rsidR="008A150A" w:rsidRPr="00B96CC3">
        <w:rPr>
          <w:rFonts w:ascii="Calibri" w:eastAsia="Calibri" w:hAnsi="Calibri" w:cs="Calibri"/>
          <w:sz w:val="24"/>
          <w:szCs w:val="24"/>
        </w:rPr>
        <w:t xml:space="preserve"> to examine what effect this coul</w:t>
      </w:r>
      <w:r w:rsidR="00AD0FD6">
        <w:rPr>
          <w:rFonts w:ascii="Calibri" w:eastAsia="Calibri" w:hAnsi="Calibri" w:cs="Calibri"/>
          <w:sz w:val="24"/>
          <w:szCs w:val="24"/>
        </w:rPr>
        <w:t>d have on the structure</w:t>
      </w:r>
      <w:r w:rsidR="008A150A" w:rsidRPr="00B96CC3">
        <w:rPr>
          <w:rFonts w:ascii="Calibri" w:eastAsia="Calibri" w:hAnsi="Calibri" w:cs="Calibri"/>
          <w:sz w:val="24"/>
          <w:szCs w:val="24"/>
        </w:rPr>
        <w:t xml:space="preserve"> and </w:t>
      </w:r>
      <w:r w:rsidR="00AD0FD6">
        <w:rPr>
          <w:rFonts w:ascii="Calibri" w:eastAsia="Calibri" w:hAnsi="Calibri" w:cs="Calibri"/>
          <w:sz w:val="24"/>
          <w:szCs w:val="24"/>
        </w:rPr>
        <w:t>infectivity</w:t>
      </w:r>
      <w:r w:rsidR="008A150A" w:rsidRPr="00B96CC3">
        <w:rPr>
          <w:rFonts w:ascii="Calibri" w:eastAsia="Calibri" w:hAnsi="Calibri" w:cs="Calibri"/>
          <w:sz w:val="24"/>
          <w:szCs w:val="24"/>
        </w:rPr>
        <w:t xml:space="preserve">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14:paraId="7C71C8EA" w14:textId="77777777" w:rsidR="007226E6" w:rsidRPr="00B96CC3" w:rsidRDefault="007226E6" w:rsidP="007226E6">
      <w:pPr>
        <w:pStyle w:val="BodyA"/>
        <w:rPr>
          <w:rFonts w:ascii="Calibri" w:eastAsia="Calibri" w:hAnsi="Calibri" w:cs="Calibri"/>
          <w:sz w:val="24"/>
          <w:szCs w:val="24"/>
        </w:rPr>
      </w:pPr>
      <w:commentRangeStart w:id="60"/>
      <w:r w:rsidRPr="00B96CC3">
        <w:rPr>
          <w:rFonts w:ascii="Calibri" w:eastAsia="Calibri" w:hAnsi="Calibri" w:cs="Calibri"/>
          <w:b/>
          <w:sz w:val="24"/>
          <w:szCs w:val="24"/>
          <w:u w:val="single"/>
        </w:rPr>
        <w:t>Aim 3</w:t>
      </w:r>
      <w:commentRangeEnd w:id="60"/>
      <w:r w:rsidR="00B178C4">
        <w:rPr>
          <w:rStyle w:val="CommentReference"/>
          <w:rFonts w:ascii="Times New Roman" w:hAnsi="Times New Roman" w:cs="Times New Roman"/>
          <w:color w:val="auto"/>
          <w:lang w:eastAsia="en-US"/>
        </w:rPr>
        <w:commentReference w:id="60"/>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sidRPr="00B96CC3">
        <w:rPr>
          <w:rFonts w:ascii="Calibri" w:eastAsia="Calibri" w:hAnsi="Calibri" w:cs="Calibri"/>
          <w:sz w:val="24"/>
          <w:szCs w:val="24"/>
        </w:rPr>
        <w:t>One such molecule is SP</w:t>
      </w:r>
      <w:r w:rsidR="009F3133">
        <w:rPr>
          <w:rFonts w:ascii="Calibri" w:eastAsia="Calibri" w:hAnsi="Calibri" w:cs="Calibri"/>
          <w:sz w:val="24"/>
          <w:szCs w:val="24"/>
        </w:rPr>
        <w:t xml:space="preserve">-D 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xml:space="preserve">. SP-D will be one of the first effector molecules to interact with this pathogenic fungus and has been shown to help with its survival. I would like to investigate the binding of this molecule to </w:t>
      </w:r>
      <w:r w:rsidR="004C6FDC" w:rsidRPr="00B96CC3">
        <w:rPr>
          <w:rFonts w:ascii="Calibri" w:eastAsia="Calibri" w:hAnsi="Calibri" w:cs="Calibri"/>
          <w:i/>
          <w:sz w:val="24"/>
          <w:szCs w:val="24"/>
        </w:rPr>
        <w:t>C. neoformans</w:t>
      </w:r>
      <w:r w:rsidR="004C6FDC" w:rsidRPr="00B96CC3">
        <w:rPr>
          <w:rFonts w:ascii="Calibri" w:eastAsia="Calibri" w:hAnsi="Calibri" w:cs="Calibri"/>
          <w:sz w:val="24"/>
          <w:szCs w:val="24"/>
        </w:rPr>
        <w:t xml:space="preserve"> to elucidate what changes occur in the gene expression during this event. </w:t>
      </w:r>
    </w:p>
    <w:p w14:paraId="3435BB4F" w14:textId="09317A45" w:rsidR="00672119" w:rsidRPr="00B96CC3" w:rsidRDefault="00587E87" w:rsidP="007226E6">
      <w:pPr>
        <w:pStyle w:val="BodyA"/>
        <w:rPr>
          <w:rFonts w:ascii="Calibri" w:eastAsia="Calibri" w:hAnsi="Calibri" w:cs="Calibri"/>
          <w:sz w:val="24"/>
          <w:szCs w:val="24"/>
        </w:rPr>
      </w:pPr>
      <w:ins w:id="61" w:author="EB" w:date="2018-12-21T17:43:00Z">
        <w:r>
          <w:rPr>
            <w:rFonts w:ascii="Calibri" w:eastAsia="Calibri" w:hAnsi="Calibri" w:cs="Calibri"/>
            <w:sz w:val="24"/>
            <w:szCs w:val="24"/>
          </w:rPr>
          <w:t xml:space="preserve">To address each of these aims, </w:t>
        </w:r>
      </w:ins>
      <w:r w:rsidR="00672119" w:rsidRPr="00B96CC3">
        <w:rPr>
          <w:rFonts w:ascii="Calibri" w:eastAsia="Calibri" w:hAnsi="Calibri" w:cs="Calibri"/>
          <w:sz w:val="24"/>
          <w:szCs w:val="24"/>
        </w:rPr>
        <w:t>I will measure mRNA processing</w:t>
      </w:r>
      <w:ins w:id="62" w:author="EB" w:date="2018-12-21T17:43:00Z">
        <w:r>
          <w:rPr>
            <w:rFonts w:ascii="Calibri" w:eastAsia="Calibri" w:hAnsi="Calibri" w:cs="Calibri"/>
            <w:sz w:val="24"/>
            <w:szCs w:val="24"/>
          </w:rPr>
          <w:t xml:space="preserve"> during exposure to these conditions</w:t>
        </w:r>
      </w:ins>
      <w:r w:rsidR="00672119" w:rsidRPr="00B96CC3">
        <w:rPr>
          <w:rFonts w:ascii="Calibri" w:eastAsia="Calibri" w:hAnsi="Calibri" w:cs="Calibri"/>
          <w:sz w:val="24"/>
          <w:szCs w:val="24"/>
        </w:rPr>
        <w:t xml:space="preserve"> using </w:t>
      </w:r>
      <w:r w:rsidR="008E2B62">
        <w:rPr>
          <w:rFonts w:ascii="Calibri" w:eastAsia="Calibri" w:hAnsi="Calibri" w:cs="Calibri"/>
          <w:sz w:val="24"/>
          <w:szCs w:val="24"/>
        </w:rPr>
        <w:t>RT-</w:t>
      </w:r>
      <w:r w:rsidR="00BD3215">
        <w:rPr>
          <w:rFonts w:ascii="Calibri" w:eastAsia="Calibri" w:hAnsi="Calibri" w:cs="Calibri"/>
          <w:sz w:val="24"/>
          <w:szCs w:val="24"/>
        </w:rPr>
        <w:t>qPCR</w:t>
      </w:r>
      <w:r w:rsidR="008E2B62">
        <w:rPr>
          <w:rFonts w:ascii="Calibri" w:eastAsia="Calibri" w:hAnsi="Calibri" w:cs="Calibri"/>
          <w:sz w:val="24"/>
          <w:szCs w:val="24"/>
        </w:rPr>
        <w:t xml:space="preserve"> </w:t>
      </w:r>
      <w:r w:rsidR="00672119"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M</w:t>
      </w:r>
      <w:r w:rsidR="00672119" w:rsidRPr="00B96CC3">
        <w:rPr>
          <w:rFonts w:ascii="Calibri" w:eastAsia="Calibri" w:hAnsi="Calibri" w:cs="Calibri"/>
          <w:sz w:val="24"/>
          <w:szCs w:val="24"/>
        </w:rPr>
        <w:t xml:space="preserve">easuring the intermediate step between genes and proteins </w:t>
      </w:r>
      <w:r w:rsidR="00332678" w:rsidRPr="00B96CC3">
        <w:rPr>
          <w:rFonts w:ascii="Calibri" w:eastAsia="Calibri" w:hAnsi="Calibri" w:cs="Calibri"/>
          <w:sz w:val="24"/>
          <w:szCs w:val="24"/>
        </w:rPr>
        <w:t>effectively bridges</w:t>
      </w:r>
      <w:r w:rsidR="00672119"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14:paraId="0C5F9ABF" w14:textId="77777777" w:rsidR="00F94C7A" w:rsidRPr="00B96CC3" w:rsidRDefault="00F94C7A" w:rsidP="007226E6">
      <w:pPr>
        <w:pStyle w:val="BodyA"/>
        <w:rPr>
          <w:rFonts w:ascii="Calibri" w:eastAsia="Calibri" w:hAnsi="Calibri" w:cs="Calibri"/>
          <w:sz w:val="24"/>
          <w:szCs w:val="24"/>
        </w:rPr>
      </w:pPr>
    </w:p>
    <w:p w14:paraId="4AC04B15" w14:textId="77777777" w:rsidR="00F94C7A" w:rsidRPr="00B96CC3" w:rsidRDefault="00F94C7A" w:rsidP="007226E6">
      <w:pPr>
        <w:pStyle w:val="BodyA"/>
        <w:rPr>
          <w:rFonts w:ascii="Calibri" w:eastAsia="Calibri" w:hAnsi="Calibri" w:cs="Calibri"/>
          <w:sz w:val="24"/>
          <w:szCs w:val="24"/>
        </w:rPr>
      </w:pPr>
    </w:p>
    <w:p w14:paraId="4E0D3939" w14:textId="77777777" w:rsidR="00F94C7A" w:rsidRPr="00B96CC3" w:rsidRDefault="00F94C7A" w:rsidP="007226E6">
      <w:pPr>
        <w:pStyle w:val="BodyA"/>
        <w:rPr>
          <w:rFonts w:ascii="Calibri" w:eastAsia="Calibri" w:hAnsi="Calibri" w:cs="Calibri"/>
          <w:sz w:val="24"/>
          <w:szCs w:val="24"/>
        </w:rPr>
      </w:pPr>
    </w:p>
    <w:p w14:paraId="6C591C51" w14:textId="77777777" w:rsidR="00F94C7A" w:rsidRPr="00B96CC3" w:rsidRDefault="00F94C7A" w:rsidP="007226E6">
      <w:pPr>
        <w:pStyle w:val="BodyA"/>
        <w:rPr>
          <w:rFonts w:ascii="Calibri" w:eastAsia="Calibri" w:hAnsi="Calibri" w:cs="Calibri"/>
          <w:sz w:val="24"/>
          <w:szCs w:val="24"/>
        </w:rPr>
      </w:pPr>
    </w:p>
    <w:p w14:paraId="31A03CBF" w14:textId="77777777" w:rsidR="00F94C7A" w:rsidRPr="00B96CC3" w:rsidRDefault="00F94C7A" w:rsidP="007226E6">
      <w:pPr>
        <w:pStyle w:val="BodyA"/>
        <w:rPr>
          <w:rFonts w:ascii="Calibri" w:eastAsia="Calibri" w:hAnsi="Calibri" w:cs="Calibri"/>
          <w:sz w:val="24"/>
          <w:szCs w:val="24"/>
        </w:rPr>
      </w:pPr>
    </w:p>
    <w:p w14:paraId="6B4745D3" w14:textId="77777777" w:rsidR="00F94C7A" w:rsidRPr="00B96CC3" w:rsidRDefault="00F94C7A" w:rsidP="007226E6">
      <w:pPr>
        <w:pStyle w:val="BodyA"/>
        <w:rPr>
          <w:rFonts w:ascii="Calibri" w:eastAsia="Calibri" w:hAnsi="Calibri" w:cs="Calibri"/>
          <w:sz w:val="24"/>
          <w:szCs w:val="24"/>
        </w:rPr>
      </w:pPr>
    </w:p>
    <w:p w14:paraId="284E92B6" w14:textId="77777777" w:rsidR="00F94C7A" w:rsidRPr="00B96CC3" w:rsidRDefault="00BD3215" w:rsidP="007226E6">
      <w:pPr>
        <w:pStyle w:val="BodyA"/>
        <w:rPr>
          <w:rFonts w:ascii="Calibri" w:eastAsia="Calibri" w:hAnsi="Calibri" w:cs="Calibri"/>
          <w:sz w:val="24"/>
          <w:szCs w:val="24"/>
        </w:rPr>
      </w:pPr>
      <w:r>
        <w:rPr>
          <w:rFonts w:ascii="Calibri" w:eastAsia="Calibri" w:hAnsi="Calibri" w:cs="Calibri"/>
          <w:sz w:val="24"/>
          <w:szCs w:val="24"/>
        </w:rPr>
        <w:t>Word count: 335</w:t>
      </w:r>
      <w:r w:rsidR="00332678" w:rsidRPr="00B96CC3">
        <w:rPr>
          <w:rFonts w:ascii="Calibri" w:eastAsia="Calibri" w:hAnsi="Calibri" w:cs="Calibri"/>
          <w:sz w:val="24"/>
          <w:szCs w:val="24"/>
        </w:rPr>
        <w:t xml:space="preserve"> (350)</w:t>
      </w:r>
    </w:p>
    <w:p w14:paraId="695F08B0"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7DDD2718" w14:textId="77777777" w:rsidR="004C6FDC" w:rsidRPr="00B96CC3" w:rsidRDefault="004B04B1"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14:paraId="2831B7C9" w14:textId="77777777" w:rsidR="004C6FDC" w:rsidRPr="00B96CC3" w:rsidRDefault="00DD0B4A">
      <w:pPr>
        <w:pStyle w:val="Body"/>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mammalian host? I would like to investigate this phenomenon in detail during the early stages of infectio</w:t>
      </w:r>
      <w:r w:rsidR="00332678" w:rsidRPr="00B96CC3">
        <w:rPr>
          <w:rFonts w:ascii="Calibri" w:eastAsia="Calibri" w:hAnsi="Calibri" w:cs="Calibri"/>
          <w:sz w:val="24"/>
          <w:szCs w:val="24"/>
        </w:rPr>
        <w:t xml:space="preserve">n.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14:paraId="16645B6F" w14:textId="77777777" w:rsidR="004C6FDC" w:rsidRPr="00B96CC3" w:rsidRDefault="004C6FDC">
      <w:pPr>
        <w:pStyle w:val="Body"/>
        <w:rPr>
          <w:rFonts w:ascii="Calibri" w:eastAsia="Calibri" w:hAnsi="Calibri" w:cs="Calibri"/>
          <w:sz w:val="24"/>
          <w:szCs w:val="24"/>
        </w:rPr>
      </w:pPr>
    </w:p>
    <w:p w14:paraId="23147AC2" w14:textId="77777777" w:rsidR="004C6FDC" w:rsidRPr="00B96CC3" w:rsidRDefault="004C6FDC">
      <w:pPr>
        <w:pStyle w:val="Body"/>
        <w:rPr>
          <w:rFonts w:ascii="Calibri" w:eastAsia="Calibri" w:hAnsi="Calibri" w:cs="Calibri"/>
          <w:sz w:val="24"/>
          <w:szCs w:val="24"/>
        </w:rPr>
      </w:pPr>
    </w:p>
    <w:p w14:paraId="63B61840" w14:textId="77777777" w:rsidR="004C6FDC" w:rsidRPr="00B96CC3" w:rsidRDefault="004C6FDC">
      <w:pPr>
        <w:pStyle w:val="Body"/>
        <w:rPr>
          <w:rFonts w:ascii="Calibri" w:eastAsia="Calibri" w:hAnsi="Calibri" w:cs="Calibri"/>
          <w:sz w:val="24"/>
          <w:szCs w:val="24"/>
        </w:rPr>
      </w:pPr>
    </w:p>
    <w:p w14:paraId="5BCD3CCB" w14:textId="77777777" w:rsidR="004C6FDC" w:rsidRPr="00B96CC3" w:rsidRDefault="004C6FDC">
      <w:pPr>
        <w:pStyle w:val="Body"/>
        <w:rPr>
          <w:rFonts w:ascii="Calibri" w:eastAsia="Calibri" w:hAnsi="Calibri" w:cs="Calibri"/>
          <w:sz w:val="24"/>
          <w:szCs w:val="24"/>
        </w:rPr>
      </w:pPr>
    </w:p>
    <w:p w14:paraId="6BA22703" w14:textId="77777777" w:rsidR="004C6FDC" w:rsidRPr="00B96CC3" w:rsidRDefault="004C6FDC">
      <w:pPr>
        <w:pStyle w:val="Body"/>
        <w:rPr>
          <w:rFonts w:ascii="Calibri" w:eastAsia="Calibri" w:hAnsi="Calibri" w:cs="Calibri"/>
          <w:sz w:val="24"/>
          <w:szCs w:val="24"/>
        </w:rPr>
      </w:pPr>
    </w:p>
    <w:p w14:paraId="46BF942D" w14:textId="77777777" w:rsidR="004C6FDC" w:rsidRPr="00B96CC3" w:rsidRDefault="004C6FDC">
      <w:pPr>
        <w:pStyle w:val="Body"/>
        <w:rPr>
          <w:rFonts w:ascii="Calibri" w:eastAsia="Calibri" w:hAnsi="Calibri" w:cs="Calibri"/>
          <w:sz w:val="24"/>
          <w:szCs w:val="24"/>
        </w:rPr>
      </w:pPr>
    </w:p>
    <w:p w14:paraId="3EA46661" w14:textId="77777777" w:rsidR="00F94C7A" w:rsidRPr="00B96CC3" w:rsidRDefault="00F94C7A">
      <w:pPr>
        <w:pStyle w:val="Body"/>
        <w:rPr>
          <w:rFonts w:ascii="Calibri" w:eastAsia="Calibri" w:hAnsi="Calibri" w:cs="Calibri"/>
          <w:sz w:val="24"/>
          <w:szCs w:val="24"/>
        </w:rPr>
      </w:pPr>
    </w:p>
    <w:p w14:paraId="43F85D85" w14:textId="77777777" w:rsidR="00F94C7A" w:rsidRPr="00B96CC3" w:rsidRDefault="00F94C7A">
      <w:pPr>
        <w:pStyle w:val="Body"/>
        <w:rPr>
          <w:rFonts w:ascii="Calibri" w:eastAsia="Calibri" w:hAnsi="Calibri" w:cs="Calibri"/>
          <w:sz w:val="24"/>
          <w:szCs w:val="24"/>
        </w:rPr>
      </w:pPr>
    </w:p>
    <w:p w14:paraId="2A289FB1" w14:textId="77777777" w:rsidR="00F94C7A" w:rsidRPr="00B96CC3" w:rsidRDefault="00F94C7A">
      <w:pPr>
        <w:pStyle w:val="Body"/>
        <w:rPr>
          <w:rFonts w:ascii="Calibri" w:eastAsia="Calibri" w:hAnsi="Calibri" w:cs="Calibri"/>
          <w:sz w:val="24"/>
          <w:szCs w:val="24"/>
        </w:rPr>
      </w:pPr>
    </w:p>
    <w:p w14:paraId="7383241C" w14:textId="77777777" w:rsidR="00F94C7A" w:rsidRPr="00B96CC3" w:rsidRDefault="00F94C7A">
      <w:pPr>
        <w:pStyle w:val="Body"/>
        <w:rPr>
          <w:rFonts w:ascii="Calibri" w:eastAsia="Calibri" w:hAnsi="Calibri" w:cs="Calibri"/>
          <w:sz w:val="24"/>
          <w:szCs w:val="24"/>
        </w:rPr>
      </w:pPr>
    </w:p>
    <w:p w14:paraId="090D4C13" w14:textId="77777777" w:rsidR="00F94C7A" w:rsidRPr="00B96CC3" w:rsidRDefault="00F94C7A">
      <w:pPr>
        <w:pStyle w:val="Body"/>
        <w:rPr>
          <w:rFonts w:ascii="Calibri" w:eastAsia="Calibri" w:hAnsi="Calibri" w:cs="Calibri"/>
          <w:sz w:val="24"/>
          <w:szCs w:val="24"/>
        </w:rPr>
      </w:pPr>
    </w:p>
    <w:p w14:paraId="5E2C18CB" w14:textId="77777777" w:rsidR="00F94C7A" w:rsidRPr="00B96CC3" w:rsidRDefault="00F94C7A">
      <w:pPr>
        <w:pStyle w:val="Body"/>
        <w:rPr>
          <w:rFonts w:ascii="Calibri" w:eastAsia="Calibri" w:hAnsi="Calibri" w:cs="Calibri"/>
          <w:sz w:val="24"/>
          <w:szCs w:val="24"/>
        </w:rPr>
      </w:pPr>
    </w:p>
    <w:p w14:paraId="5CBFFDCF" w14:textId="77777777" w:rsidR="00F94C7A" w:rsidRPr="00B96CC3" w:rsidRDefault="00F94C7A">
      <w:pPr>
        <w:pStyle w:val="Body"/>
        <w:rPr>
          <w:rFonts w:ascii="Calibri" w:eastAsia="Calibri" w:hAnsi="Calibri" w:cs="Calibri"/>
          <w:sz w:val="24"/>
          <w:szCs w:val="24"/>
        </w:rPr>
      </w:pPr>
    </w:p>
    <w:p w14:paraId="4C78D4C7" w14:textId="77777777" w:rsidR="00F94C7A" w:rsidRPr="00B96CC3" w:rsidRDefault="00F94C7A">
      <w:pPr>
        <w:pStyle w:val="Body"/>
        <w:rPr>
          <w:rFonts w:ascii="Calibri" w:eastAsia="Calibri" w:hAnsi="Calibri" w:cs="Calibri"/>
          <w:sz w:val="24"/>
          <w:szCs w:val="24"/>
        </w:rPr>
      </w:pPr>
    </w:p>
    <w:p w14:paraId="5287A352" w14:textId="77777777" w:rsidR="00F94C7A" w:rsidRPr="00B96CC3" w:rsidRDefault="00F94C7A">
      <w:pPr>
        <w:pStyle w:val="Body"/>
        <w:rPr>
          <w:rFonts w:ascii="Calibri" w:eastAsia="Calibri" w:hAnsi="Calibri" w:cs="Calibri"/>
          <w:sz w:val="24"/>
          <w:szCs w:val="24"/>
        </w:rPr>
      </w:pPr>
    </w:p>
    <w:p w14:paraId="38915024" w14:textId="77777777" w:rsidR="00F94C7A" w:rsidRPr="00B96CC3" w:rsidRDefault="00F94C7A">
      <w:pPr>
        <w:pStyle w:val="Body"/>
        <w:rPr>
          <w:rFonts w:ascii="Calibri" w:eastAsia="Calibri" w:hAnsi="Calibri" w:cs="Calibri"/>
          <w:sz w:val="24"/>
          <w:szCs w:val="24"/>
        </w:rPr>
      </w:pPr>
    </w:p>
    <w:p w14:paraId="39BC3644" w14:textId="77777777" w:rsidR="00F94C7A" w:rsidRPr="00B96CC3" w:rsidRDefault="00F94C7A">
      <w:pPr>
        <w:pStyle w:val="Body"/>
        <w:rPr>
          <w:rFonts w:ascii="Calibri" w:eastAsia="Calibri" w:hAnsi="Calibri" w:cs="Calibri"/>
          <w:sz w:val="24"/>
          <w:szCs w:val="24"/>
        </w:rPr>
      </w:pPr>
    </w:p>
    <w:p w14:paraId="047AA998" w14:textId="77777777" w:rsidR="00F94C7A" w:rsidRPr="00B96CC3" w:rsidRDefault="00F94C7A">
      <w:pPr>
        <w:pStyle w:val="Body"/>
        <w:rPr>
          <w:rFonts w:ascii="Calibri" w:eastAsia="Calibri" w:hAnsi="Calibri" w:cs="Calibri"/>
          <w:sz w:val="24"/>
          <w:szCs w:val="24"/>
        </w:rPr>
      </w:pPr>
    </w:p>
    <w:p w14:paraId="70C8EC5B" w14:textId="77777777" w:rsidR="00F13CA2" w:rsidRDefault="00F13CA2" w:rsidP="00F94C7A">
      <w:pPr>
        <w:pStyle w:val="Body"/>
        <w:rPr>
          <w:rFonts w:ascii="Calibri" w:eastAsia="Calibri" w:hAnsi="Calibri" w:cs="Calibri"/>
          <w:sz w:val="24"/>
          <w:szCs w:val="24"/>
        </w:rPr>
      </w:pPr>
    </w:p>
    <w:p w14:paraId="67204B7A" w14:textId="77777777"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8E2B62">
        <w:rPr>
          <w:rFonts w:ascii="Calibri" w:eastAsia="Calibri" w:hAnsi="Calibri" w:cs="Calibri"/>
          <w:sz w:val="24"/>
          <w:szCs w:val="24"/>
        </w:rPr>
        <w:t>137</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14:paraId="5CFC813A" w14:textId="77777777"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14:paraId="54082445" w14:textId="1EA8EA8A"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 xml:space="preserve">Edinburgh </w:t>
      </w:r>
      <w:r w:rsidR="002471AD">
        <w:rPr>
          <w:rFonts w:ascii="Calibri" w:eastAsia="Calibri" w:hAnsi="Calibri" w:cs="Calibri"/>
          <w:sz w:val="24"/>
          <w:szCs w:val="24"/>
        </w:rPr>
        <w:t xml:space="preserve">University </w:t>
      </w:r>
      <w:r w:rsidRPr="00B96CC3">
        <w:rPr>
          <w:rFonts w:ascii="Calibri" w:eastAsia="Calibri" w:hAnsi="Calibri" w:cs="Calibri"/>
          <w:sz w:val="24"/>
          <w:szCs w:val="24"/>
        </w:rPr>
        <w:t>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002471AD">
        <w:rPr>
          <w:rFonts w:ascii="Calibri" w:eastAsia="Calibri" w:hAnsi="Calibri" w:cs="Calibri"/>
          <w:sz w:val="24"/>
          <w:szCs w:val="24"/>
        </w:rPr>
        <w:t xml:space="preserve"> in the UK and top</w:t>
      </w:r>
      <w:r w:rsidRPr="00B96CC3">
        <w:rPr>
          <w:rFonts w:ascii="Calibri" w:eastAsia="Calibri" w:hAnsi="Calibri" w:cs="Calibri"/>
          <w:sz w:val="24"/>
          <w:szCs w:val="24"/>
        </w:rPr>
        <w:t xml:space="preserve"> in Scotland. As one of the UK’s leading research facilities Edinburgh University provides a state-of-the-art environment for cellular and molecular biology. </w:t>
      </w:r>
    </w:p>
    <w:p w14:paraId="5764402F" w14:textId="377CF682"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and EdinOmics providing expertise in quantitative biochemistry including up-</w:t>
      </w:r>
      <w:r w:rsidRPr="00B96CC3">
        <w:rPr>
          <w:rFonts w:ascii="Calibri" w:eastAsia="Calibri" w:hAnsi="Calibri" w:cs="Calibri"/>
          <w:sz w:val="24"/>
          <w:szCs w:val="24"/>
        </w:rPr>
        <w:t xml:space="preserve">scaling and automation of </w:t>
      </w:r>
      <w:r w:rsidR="00BD3215">
        <w:rPr>
          <w:rFonts w:ascii="Calibri" w:eastAsia="Calibri" w:hAnsi="Calibri" w:cs="Calibri"/>
          <w:sz w:val="24"/>
          <w:szCs w:val="24"/>
        </w:rPr>
        <w:t>RT-</w:t>
      </w:r>
      <w:r w:rsidRPr="00B96CC3">
        <w:rPr>
          <w:rFonts w:ascii="Calibri" w:eastAsia="Calibri" w:hAnsi="Calibri" w:cs="Calibri"/>
          <w:sz w:val="24"/>
          <w:szCs w:val="24"/>
        </w:rPr>
        <w:t>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w:t>
      </w:r>
      <w:r w:rsidR="002471AD">
        <w:rPr>
          <w:rFonts w:ascii="Calibri" w:eastAsia="Calibri" w:hAnsi="Calibri" w:cs="Calibri"/>
          <w:sz w:val="24"/>
          <w:szCs w:val="24"/>
        </w:rPr>
        <w:t>icroscopy groups) and</w:t>
      </w:r>
      <w:r w:rsidR="00E04910" w:rsidRPr="00B96CC3">
        <w:rPr>
          <w:rFonts w:ascii="Calibri" w:eastAsia="Calibri" w:hAnsi="Calibri" w:cs="Calibri"/>
          <w:sz w:val="24"/>
          <w:szCs w:val="24"/>
        </w:rPr>
        <w:t xml:space="preserve"> for innovative data analysis and mechanistic modelling.</w:t>
      </w:r>
    </w:p>
    <w:p w14:paraId="3BFF321A" w14:textId="3D957ADF" w:rsidR="00951876"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Dr. Edward Wallace, of the institute for Cell</w:t>
      </w:r>
      <w:r w:rsidR="004165D6">
        <w:rPr>
          <w:rFonts w:ascii="Calibri" w:eastAsia="Calibri" w:hAnsi="Calibri" w:cs="Calibri"/>
          <w:sz w:val="24"/>
          <w:szCs w:val="24"/>
        </w:rPr>
        <w:t xml:space="preserve"> Biology</w:t>
      </w:r>
      <w:r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Pr="00B96CC3">
        <w:rPr>
          <w:rFonts w:ascii="Calibri" w:eastAsia="Calibri" w:hAnsi="Calibri" w:cs="Calibri"/>
          <w:sz w:val="24"/>
          <w:szCs w:val="24"/>
        </w:rPr>
        <w:t xml:space="preserve"> a </w:t>
      </w:r>
      <w:r w:rsidR="0079441D">
        <w:rPr>
          <w:rFonts w:ascii="Calibri" w:eastAsia="Calibri" w:hAnsi="Calibri" w:cs="Calibri"/>
          <w:sz w:val="24"/>
          <w:szCs w:val="24"/>
        </w:rPr>
        <w:t>quantitative biologist specializing in fungal RNA processing. W</w:t>
      </w:r>
      <w:r w:rsidRPr="00B96CC3">
        <w:rPr>
          <w:rFonts w:ascii="Calibri" w:eastAsia="Calibri" w:hAnsi="Calibri" w:cs="Calibri"/>
          <w:sz w:val="24"/>
          <w:szCs w:val="24"/>
        </w:rPr>
        <w:t>orking with him will allow me to build on my existing skills in the fie</w:t>
      </w:r>
      <w:r w:rsidR="009F3133">
        <w:rPr>
          <w:rFonts w:ascii="Calibri" w:eastAsia="Calibri" w:hAnsi="Calibri" w:cs="Calibri"/>
          <w:sz w:val="24"/>
          <w:szCs w:val="24"/>
        </w:rPr>
        <w:t>ld of molecular biology whilst</w:t>
      </w:r>
      <w:r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Pr="00B96CC3">
        <w:rPr>
          <w:rFonts w:ascii="Calibri" w:eastAsia="Calibri" w:hAnsi="Calibri" w:cs="Calibri"/>
          <w:sz w:val="24"/>
          <w:szCs w:val="24"/>
        </w:rPr>
        <w:t xml:space="preserve"> new techniques including high throughput </w:t>
      </w:r>
      <w:r w:rsidR="00BD3215">
        <w:rPr>
          <w:rFonts w:ascii="Calibri" w:eastAsia="Calibri" w:hAnsi="Calibri" w:cs="Calibri"/>
          <w:sz w:val="24"/>
          <w:szCs w:val="24"/>
        </w:rPr>
        <w:t>RT-</w:t>
      </w:r>
      <w:r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cDNA library preparation and </w:t>
      </w:r>
      <w:r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Pr="00B96CC3">
        <w:rPr>
          <w:rFonts w:ascii="Calibri" w:eastAsia="Calibri" w:hAnsi="Calibri" w:cs="Calibri"/>
          <w:sz w:val="24"/>
          <w:szCs w:val="24"/>
        </w:rPr>
        <w:t>, lab automation, bioinformatics</w:t>
      </w:r>
      <w:r w:rsidR="0079441D">
        <w:rPr>
          <w:rFonts w:ascii="Calibri" w:eastAsia="Calibri" w:hAnsi="Calibri" w:cs="Calibri"/>
          <w:sz w:val="24"/>
          <w:szCs w:val="24"/>
        </w:rPr>
        <w:t>,</w:t>
      </w:r>
      <w:r w:rsidRPr="00B96CC3">
        <w:rPr>
          <w:rFonts w:ascii="Calibri" w:eastAsia="Calibri" w:hAnsi="Calibri" w:cs="Calibri"/>
          <w:sz w:val="24"/>
          <w:szCs w:val="24"/>
        </w:rPr>
        <w:t xml:space="preserve"> and working with large data sets. This will provide me with crucial work experience in one of Scotland’s world-class universities and equip me with specific skills in high demand in biomedical research and biotech industries.</w:t>
      </w:r>
      <w:r w:rsidR="00226DDC" w:rsidRPr="00B96CC3">
        <w:rPr>
          <w:rFonts w:ascii="Calibri" w:eastAsia="Calibri" w:hAnsi="Calibri" w:cs="Calibri"/>
          <w:sz w:val="24"/>
          <w:szCs w:val="24"/>
        </w:rPr>
        <w:t xml:space="preserve"> </w:t>
      </w:r>
      <w:r w:rsidR="008E2B62">
        <w:rPr>
          <w:rFonts w:ascii="Calibri" w:eastAsia="Calibri" w:hAnsi="Calibri" w:cs="Calibri"/>
          <w:sz w:val="24"/>
          <w:szCs w:val="24"/>
        </w:rPr>
        <w:t xml:space="preserve">Dr. </w:t>
      </w:r>
      <w:r w:rsidR="00226DDC" w:rsidRPr="00B96CC3">
        <w:rPr>
          <w:rFonts w:ascii="Calibri" w:eastAsia="Calibri" w:hAnsi="Calibri" w:cs="Calibri"/>
          <w:sz w:val="24"/>
          <w:szCs w:val="24"/>
        </w:rPr>
        <w:t xml:space="preserve">Rosey Bayne (PDRA/Lab Manager) has 30 years of experience in molecular biology techniques and will be invaluable during my re-training and introduction to new concepts and technologies. </w:t>
      </w:r>
    </w:p>
    <w:p w14:paraId="4831DFEB" w14:textId="77777777"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Edinburgh University supports academic and personal development through the Institute for Academic Development. This program provides support, learning and research development opportunities throughout the year</w:t>
      </w:r>
      <w:r w:rsidR="004165D6">
        <w:rPr>
          <w:rFonts w:ascii="Calibri" w:eastAsia="Calibri" w:hAnsi="Calibri" w:cs="Calibri"/>
          <w:sz w:val="24"/>
          <w:szCs w:val="24"/>
        </w:rPr>
        <w:t>,</w:t>
      </w:r>
      <w:r w:rsidRPr="00B96CC3">
        <w:rPr>
          <w:rFonts w:ascii="Calibri" w:eastAsia="Calibri" w:hAnsi="Calibri" w:cs="Calibri"/>
          <w:sz w:val="24"/>
          <w:szCs w:val="24"/>
        </w:rPr>
        <w:t xml:space="preserve"> including workshops, courses, online resources, networking and advice. These include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14:paraId="544FA8AE" w14:textId="5EB2A1BA" w:rsidR="00E04910" w:rsidRPr="00B96CC3" w:rsidRDefault="00936CFE" w:rsidP="002471AD">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812FFE" w:rsidRPr="00B96CC3">
        <w:rPr>
          <w:rFonts w:ascii="Calibri" w:eastAsia="Calibri" w:hAnsi="Calibri" w:cs="Calibri"/>
          <w:sz w:val="24"/>
          <w:szCs w:val="24"/>
        </w:rPr>
        <w:t>Dr. Edward Wallace.</w:t>
      </w:r>
      <w:r w:rsidR="008F1726">
        <w:rPr>
          <w:rFonts w:ascii="Calibri" w:eastAsia="Calibri" w:hAnsi="Calibri" w:cs="Calibri"/>
          <w:sz w:val="24"/>
          <w:szCs w:val="24"/>
        </w:rPr>
        <w:t xml:space="preserve"> </w:t>
      </w:r>
      <w:r w:rsidR="00812FFE" w:rsidRPr="00B96CC3">
        <w:rPr>
          <w:rFonts w:ascii="Calibri" w:eastAsia="Calibri" w:hAnsi="Calibri" w:cs="Calibri"/>
          <w:sz w:val="24"/>
          <w:szCs w:val="24"/>
        </w:rPr>
        <w:t xml:space="preserve">Sir Henry Dale Fellow (Wellcome Trust/Royal Society Early </w:t>
      </w:r>
      <w:r w:rsidR="002471AD">
        <w:rPr>
          <w:rFonts w:ascii="Calibri" w:eastAsia="Calibri" w:hAnsi="Calibri" w:cs="Calibri"/>
          <w:sz w:val="24"/>
          <w:szCs w:val="24"/>
        </w:rPr>
        <w:tab/>
      </w:r>
      <w:r w:rsidR="002471AD">
        <w:rPr>
          <w:rFonts w:ascii="Calibri" w:eastAsia="Calibri" w:hAnsi="Calibri" w:cs="Calibri"/>
          <w:sz w:val="24"/>
          <w:szCs w:val="24"/>
        </w:rPr>
        <w:tab/>
      </w:r>
      <w:r w:rsidR="002471AD">
        <w:rPr>
          <w:rFonts w:ascii="Calibri" w:eastAsia="Calibri" w:hAnsi="Calibri" w:cs="Calibri"/>
          <w:sz w:val="24"/>
          <w:szCs w:val="24"/>
        </w:rPr>
        <w:tab/>
      </w:r>
      <w:r w:rsidR="00812FFE" w:rsidRPr="00B96CC3">
        <w:rPr>
          <w:rFonts w:ascii="Calibri" w:eastAsia="Calibri" w:hAnsi="Calibri" w:cs="Calibri"/>
          <w:sz w:val="24"/>
          <w:szCs w:val="24"/>
        </w:rPr>
        <w:t>Career Research Fellow).</w:t>
      </w:r>
      <w:r w:rsidR="002471AD">
        <w:rPr>
          <w:rFonts w:ascii="Calibri" w:eastAsia="Calibri" w:hAnsi="Calibri" w:cs="Calibri"/>
          <w:sz w:val="24"/>
          <w:szCs w:val="24"/>
        </w:rPr>
        <w:t xml:space="preserve"> </w:t>
      </w:r>
      <w:r w:rsidR="00812FFE" w:rsidRPr="00B96CC3">
        <w:rPr>
          <w:rFonts w:ascii="Calibri" w:eastAsia="Calibri" w:hAnsi="Calibri" w:cs="Calibri"/>
          <w:sz w:val="24"/>
          <w:szCs w:val="24"/>
        </w:rPr>
        <w:t xml:space="preserve">Institute for Cell Biology, School of Biological Sciences, </w:t>
      </w:r>
      <w:r w:rsidR="002471AD">
        <w:rPr>
          <w:rFonts w:ascii="Calibri" w:eastAsia="Calibri" w:hAnsi="Calibri" w:cs="Calibri"/>
          <w:sz w:val="24"/>
          <w:szCs w:val="24"/>
        </w:rPr>
        <w:tab/>
      </w:r>
      <w:r w:rsidR="002471AD">
        <w:rPr>
          <w:rFonts w:ascii="Calibri" w:eastAsia="Calibri" w:hAnsi="Calibri" w:cs="Calibri"/>
          <w:sz w:val="24"/>
          <w:szCs w:val="24"/>
        </w:rPr>
        <w:tab/>
      </w:r>
      <w:r w:rsidR="002471AD">
        <w:rPr>
          <w:rFonts w:ascii="Calibri" w:eastAsia="Calibri" w:hAnsi="Calibri" w:cs="Calibri"/>
          <w:sz w:val="24"/>
          <w:szCs w:val="24"/>
        </w:rPr>
        <w:tab/>
      </w:r>
      <w:r w:rsidR="00812FFE" w:rsidRPr="00B96CC3">
        <w:rPr>
          <w:rFonts w:ascii="Calibri" w:eastAsia="Calibri" w:hAnsi="Calibri" w:cs="Calibri"/>
          <w:sz w:val="24"/>
          <w:szCs w:val="24"/>
        </w:rPr>
        <w:t>Edinburgh University.</w:t>
      </w:r>
    </w:p>
    <w:p w14:paraId="0E31343D" w14:textId="4ADC8A95" w:rsidR="00936CFE" w:rsidRPr="00936CFE" w:rsidRDefault="00E04910" w:rsidP="002471AD">
      <w:pPr>
        <w:pStyle w:val="BodyA"/>
        <w:rPr>
          <w:rFonts w:ascii="Calibri" w:eastAsia="Calibri" w:hAnsi="Calibri" w:cs="Calibri"/>
          <w:color w:val="000000" w:themeColor="text1"/>
          <w:sz w:val="24"/>
          <w:szCs w:val="24"/>
        </w:rPr>
      </w:pPr>
      <w:r w:rsidRPr="00B96CC3">
        <w:rPr>
          <w:rFonts w:ascii="Calibri" w:eastAsia="Calibri" w:hAnsi="Calibri" w:cs="Calibri"/>
          <w:b/>
          <w:sz w:val="24"/>
          <w:szCs w:val="24"/>
        </w:rPr>
        <w:t>Relevant collaborations:</w:t>
      </w:r>
      <w:r w:rsidR="00936CFE">
        <w:rPr>
          <w:rFonts w:ascii="Calibri" w:eastAsia="Calibri" w:hAnsi="Calibri" w:cs="Calibri"/>
          <w:b/>
          <w:sz w:val="24"/>
          <w:szCs w:val="24"/>
        </w:rPr>
        <w:tab/>
      </w:r>
      <w:commentRangeStart w:id="63"/>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r w:rsidR="002471AD">
        <w:rPr>
          <w:rFonts w:ascii="Calibri" w:eastAsia="Calibri" w:hAnsi="Calibri" w:cs="Calibri"/>
          <w:color w:val="000000" w:themeColor="text1"/>
          <w:sz w:val="24"/>
          <w:szCs w:val="24"/>
        </w:rPr>
        <w:t xml:space="preserve"> </w:t>
      </w:r>
      <w:r w:rsidR="0079441D" w:rsidRPr="0079441D">
        <w:rPr>
          <w:rFonts w:ascii="Calibri" w:eastAsia="Calibri" w:hAnsi="Calibri" w:cs="Calibri"/>
          <w:color w:val="000000" w:themeColor="text1"/>
          <w:sz w:val="24"/>
          <w:szCs w:val="24"/>
        </w:rPr>
        <w:t>Sir Henry Dale Fellow</w:t>
      </w:r>
      <w:r w:rsidR="0079441D">
        <w:rPr>
          <w:rFonts w:ascii="Calibri" w:eastAsia="Calibri" w:hAnsi="Calibri" w:cs="Calibri"/>
          <w:color w:val="000000" w:themeColor="text1"/>
          <w:sz w:val="24"/>
          <w:szCs w:val="24"/>
        </w:rPr>
        <w:t xml:space="preserve"> and Lecturer</w:t>
      </w:r>
      <w:r w:rsidR="002471AD">
        <w:rPr>
          <w:rFonts w:ascii="Calibri" w:eastAsia="Calibri" w:hAnsi="Calibri" w:cs="Calibri"/>
          <w:color w:val="000000" w:themeColor="text1"/>
          <w:sz w:val="24"/>
          <w:szCs w:val="24"/>
        </w:rPr>
        <w:t xml:space="preserve">. </w:t>
      </w:r>
      <w:r w:rsidR="0079441D">
        <w:rPr>
          <w:rFonts w:ascii="Calibri" w:eastAsia="Calibri" w:hAnsi="Calibri" w:cs="Calibri"/>
          <w:color w:val="000000" w:themeColor="text1"/>
          <w:sz w:val="24"/>
          <w:szCs w:val="24"/>
        </w:rPr>
        <w:t xml:space="preserve">Institute for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79441D">
        <w:rPr>
          <w:rFonts w:ascii="Calibri" w:eastAsia="Calibri" w:hAnsi="Calibri" w:cs="Calibri"/>
          <w:color w:val="000000" w:themeColor="text1"/>
          <w:sz w:val="24"/>
          <w:szCs w:val="24"/>
        </w:rPr>
        <w:t xml:space="preserve">Microbiology and Infection, </w:t>
      </w:r>
      <w:r w:rsidR="00936CFE" w:rsidRPr="00936CFE">
        <w:rPr>
          <w:rFonts w:ascii="Calibri" w:eastAsia="Calibri" w:hAnsi="Calibri" w:cs="Calibri"/>
          <w:color w:val="000000" w:themeColor="text1"/>
          <w:sz w:val="24"/>
          <w:szCs w:val="24"/>
        </w:rPr>
        <w:t>School of Biosciences</w:t>
      </w:r>
      <w:r w:rsidR="00936CFE">
        <w:rPr>
          <w:rFonts w:ascii="Calibri" w:eastAsia="Calibri" w:hAnsi="Calibri" w:cs="Calibri"/>
          <w:color w:val="000000" w:themeColor="text1"/>
          <w:sz w:val="24"/>
          <w:szCs w:val="24"/>
        </w:rPr>
        <w:t xml:space="preserve">, University of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936CFE">
        <w:rPr>
          <w:rFonts w:ascii="Calibri" w:eastAsia="Calibri" w:hAnsi="Calibri" w:cs="Calibri"/>
          <w:color w:val="000000" w:themeColor="text1"/>
          <w:sz w:val="24"/>
          <w:szCs w:val="24"/>
        </w:rPr>
        <w:t>Birmingham.</w:t>
      </w:r>
      <w:commentRangeEnd w:id="63"/>
      <w:r w:rsidR="00AA2E1E">
        <w:rPr>
          <w:rStyle w:val="CommentReference"/>
          <w:rFonts w:ascii="Times New Roman" w:hAnsi="Times New Roman" w:cs="Times New Roman"/>
          <w:color w:val="auto"/>
          <w:lang w:eastAsia="en-US"/>
        </w:rPr>
        <w:commentReference w:id="63"/>
      </w:r>
    </w:p>
    <w:p w14:paraId="10ADD304" w14:textId="4C283A03" w:rsidR="0053306F" w:rsidRPr="00B96CC3" w:rsidRDefault="004C6FDC">
      <w:pPr>
        <w:pStyle w:val="Body"/>
        <w:rPr>
          <w:rFonts w:ascii="Calibri" w:eastAsia="Calibri" w:hAnsi="Calibri" w:cs="Calibri"/>
          <w:sz w:val="24"/>
          <w:szCs w:val="24"/>
        </w:rPr>
        <w:sectPr w:rsidR="0053306F" w:rsidRPr="00B96CC3">
          <w:headerReference w:type="default" r:id="rId10"/>
          <w:footerReference w:type="default" r:id="rId11"/>
          <w:pgSz w:w="11900" w:h="16840"/>
          <w:pgMar w:top="1134" w:right="1134" w:bottom="1134" w:left="1134" w:header="709" w:footer="850" w:gutter="0"/>
          <w:cols w:space="720"/>
        </w:sectPr>
      </w:pPr>
      <w:r w:rsidRPr="00B96CC3">
        <w:rPr>
          <w:rFonts w:ascii="Calibri" w:eastAsia="Calibri" w:hAnsi="Calibri" w:cs="Calibri"/>
          <w:sz w:val="24"/>
          <w:szCs w:val="24"/>
        </w:rPr>
        <w:t>Word Count:</w:t>
      </w:r>
      <w:r w:rsidR="002471AD">
        <w:rPr>
          <w:rFonts w:ascii="Calibri" w:eastAsia="Calibri" w:hAnsi="Calibri" w:cs="Calibri"/>
          <w:sz w:val="24"/>
          <w:szCs w:val="24"/>
        </w:rPr>
        <w:t xml:space="preserve"> 399</w:t>
      </w:r>
      <w:r w:rsidR="00F94C7A" w:rsidRPr="00B96CC3">
        <w:rPr>
          <w:rFonts w:ascii="Calibri" w:eastAsia="Calibri" w:hAnsi="Calibri" w:cs="Calibri"/>
          <w:sz w:val="24"/>
          <w:szCs w:val="24"/>
        </w:rPr>
        <w:t xml:space="preserve"> (400)</w:t>
      </w:r>
    </w:p>
    <w:p w14:paraId="77850589" w14:textId="17E0194F" w:rsidR="004165D6" w:rsidRDefault="000C541A" w:rsidP="00200B9B">
      <w:pPr>
        <w:pStyle w:val="BodyA"/>
        <w:rPr>
          <w:rFonts w:ascii="Calibri" w:eastAsia="Calibri" w:hAnsi="Calibri" w:cs="Calibri"/>
          <w:b/>
          <w:sz w:val="32"/>
          <w:szCs w:val="32"/>
        </w:rPr>
      </w:pPr>
      <w:r w:rsidRPr="000C541A">
        <w:rPr>
          <w:noProof/>
          <w:lang w:val="en-GB"/>
        </w:rPr>
        <w:lastRenderedPageBreak/>
        <w:drawing>
          <wp:anchor distT="0" distB="0" distL="114300" distR="114300" simplePos="0" relativeHeight="251661312" behindDoc="1" locked="0" layoutInCell="1" allowOverlap="1" wp14:anchorId="380C50AE" wp14:editId="53463552">
            <wp:simplePos x="0" y="0"/>
            <wp:positionH relativeFrom="margin">
              <wp:posOffset>135255</wp:posOffset>
            </wp:positionH>
            <wp:positionV relativeFrom="margin">
              <wp:posOffset>337820</wp:posOffset>
            </wp:positionV>
            <wp:extent cx="9253220" cy="4285615"/>
            <wp:effectExtent l="0" t="0" r="508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53220" cy="428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B9B" w:rsidRPr="00200B9B">
        <w:rPr>
          <w:rFonts w:ascii="Calibri" w:eastAsia="Calibri" w:hAnsi="Calibri" w:cs="Calibri"/>
          <w:b/>
          <w:sz w:val="32"/>
          <w:szCs w:val="32"/>
        </w:rPr>
        <w:t>Retraining Programme</w:t>
      </w:r>
    </w:p>
    <w:p w14:paraId="4778788F" w14:textId="77777777" w:rsidR="000C541A" w:rsidRDefault="000C541A" w:rsidP="00975E96">
      <w:pPr>
        <w:pStyle w:val="BodyA"/>
        <w:rPr>
          <w:rFonts w:ascii="Calibri" w:eastAsia="Calibri" w:hAnsi="Calibri" w:cs="Calibri"/>
          <w:sz w:val="20"/>
          <w:szCs w:val="20"/>
        </w:rPr>
      </w:pPr>
    </w:p>
    <w:p w14:paraId="2946DDE5" w14:textId="21AB4C2B" w:rsidR="006B25A2" w:rsidRPr="00975E96" w:rsidRDefault="00975E96" w:rsidP="00975E96">
      <w:pPr>
        <w:pStyle w:val="BodyA"/>
        <w:rPr>
          <w:rFonts w:ascii="Calibri" w:eastAsia="Calibri" w:hAnsi="Calibri" w:cs="Calibri"/>
          <w:sz w:val="20"/>
          <w:szCs w:val="20"/>
        </w:rPr>
      </w:pPr>
      <w:r w:rsidRPr="00975E96">
        <w:rPr>
          <w:rFonts w:ascii="Calibri" w:eastAsia="Calibri" w:hAnsi="Calibri" w:cs="Calibri"/>
          <w:sz w:val="20"/>
          <w:szCs w:val="20"/>
        </w:rPr>
        <w:t>*Dr David Kelly, Wellcome Trust Centre for Cell Biology, University of Edinburgh runs the Wellcome Centre Microscopy course.</w:t>
      </w:r>
    </w:p>
    <w:p w14:paraId="0A1770DF" w14:textId="75029F11" w:rsidR="00975E96" w:rsidRPr="00975E96" w:rsidRDefault="00975E96" w:rsidP="00975E96">
      <w:pPr>
        <w:pStyle w:val="BodyA"/>
        <w:rPr>
          <w:rFonts w:ascii="Calibri" w:eastAsia="Calibri" w:hAnsi="Calibri" w:cs="Calibri"/>
          <w:sz w:val="20"/>
          <w:szCs w:val="20"/>
        </w:rPr>
      </w:pPr>
      <w:r w:rsidRPr="00975E96">
        <w:rPr>
          <w:rFonts w:ascii="Calibri" w:eastAsia="Calibri" w:hAnsi="Calibri" w:cs="Calibri"/>
          <w:sz w:val="20"/>
          <w:szCs w:val="20"/>
        </w:rPr>
        <w:t>**Edinburgh Genomics runs a Bioinformatics for Genomics 5 day worksho</w:t>
      </w:r>
      <w:r w:rsidR="000C541A">
        <w:rPr>
          <w:rFonts w:ascii="Calibri" w:eastAsia="Calibri" w:hAnsi="Calibri" w:cs="Calibri"/>
          <w:sz w:val="20"/>
          <w:szCs w:val="20"/>
        </w:rPr>
        <w:t>p</w:t>
      </w:r>
      <w:r w:rsidRPr="00975E96">
        <w:rPr>
          <w:rFonts w:ascii="Calibri" w:eastAsia="Calibri" w:hAnsi="Calibri" w:cs="Calibri"/>
          <w:sz w:val="20"/>
          <w:szCs w:val="20"/>
        </w:rPr>
        <w:t>. Cost £750.</w:t>
      </w:r>
    </w:p>
    <w:p w14:paraId="453244BE" w14:textId="69B3B9C1" w:rsidR="00C415BC" w:rsidRDefault="000C541A"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 xml:space="preserve">Word Count: 400 </w:t>
      </w:r>
      <w:r w:rsidR="00C415BC">
        <w:rPr>
          <w:rFonts w:ascii="Calibri" w:eastAsia="Calibri" w:hAnsi="Calibri" w:cs="Calibri"/>
          <w:sz w:val="24"/>
          <w:szCs w:val="24"/>
        </w:rPr>
        <w:t>(400)</w:t>
      </w:r>
    </w:p>
    <w:p w14:paraId="3483FD1F" w14:textId="77777777" w:rsidR="000341EA" w:rsidRPr="00B96CC3" w:rsidRDefault="00A525CE">
      <w:pPr>
        <w:pStyle w:val="BodyA"/>
        <w:rPr>
          <w:rFonts w:ascii="Calibri" w:eastAsia="Calibri" w:hAnsi="Calibri" w:cs="Calibri"/>
          <w:b/>
          <w:sz w:val="32"/>
          <w:szCs w:val="32"/>
        </w:rPr>
      </w:pPr>
      <w:commentRangeStart w:id="64"/>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commentRangeEnd w:id="64"/>
      <w:r w:rsidR="00B03A8E">
        <w:rPr>
          <w:rStyle w:val="CommentReference"/>
          <w:rFonts w:ascii="Times New Roman" w:hAnsi="Times New Roman" w:cs="Times New Roman"/>
          <w:color w:val="auto"/>
          <w:lang w:eastAsia="en-US"/>
        </w:rPr>
        <w:commentReference w:id="64"/>
      </w:r>
    </w:p>
    <w:p w14:paraId="46926EC5"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14:paraId="7AB0539B" w14:textId="356A9576"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Pr="00B96CC3">
        <w:rPr>
          <w:rFonts w:ascii="Calibri" w:eastAsia="Calibri" w:hAnsi="Calibri" w:cs="Calibri"/>
          <w:sz w:val="24"/>
          <w:szCs w:val="24"/>
        </w:rPr>
        <w:t>facultative pathogen and the causative agent of cryptococcosis.</w:t>
      </w:r>
      <w:del w:id="65" w:author="EB" w:date="2018-12-21T18:00:00Z">
        <w:r w:rsidRPr="00B96CC3" w:rsidDel="00CB6884">
          <w:rPr>
            <w:rFonts w:ascii="Calibri" w:eastAsia="Calibri" w:hAnsi="Calibri" w:cs="Calibri"/>
            <w:sz w:val="24"/>
            <w:szCs w:val="24"/>
          </w:rPr>
          <w:delText xml:space="preserve"> </w:delText>
        </w:r>
      </w:del>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4,5&lt;/sup&gt;","plainTextFormattedCitation":"4,5","previouslyFormattedCitation":"&lt;sup&gt;4,5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D63774">
        <w:rPr>
          <w:rFonts w:ascii="Calibri" w:eastAsia="Calibri" w:hAnsi="Calibri" w:cs="Calibri"/>
          <w:bCs/>
          <w:noProof/>
          <w:sz w:val="24"/>
          <w:szCs w:val="24"/>
          <w:vertAlign w:val="superscript"/>
        </w:rPr>
        <w:t>4,5</w:t>
      </w:r>
      <w:r w:rsidRPr="00B96CC3">
        <w:rPr>
          <w:rStyle w:val="FootnoteReference"/>
          <w:rFonts w:ascii="Calibri" w:eastAsia="Calibri" w:hAnsi="Calibri" w:cs="Calibri"/>
          <w:sz w:val="24"/>
          <w:szCs w:val="24"/>
        </w:rPr>
        <w:fldChar w:fldCharType="end"/>
      </w:r>
      <w:ins w:id="66" w:author="EB" w:date="2018-12-21T18:00:00Z">
        <w:r w:rsidR="00CB6884">
          <w:rPr>
            <w:rStyle w:val="FootnoteReference"/>
            <w:rFonts w:ascii="Calibri" w:eastAsia="Calibri" w:hAnsi="Calibri" w:cs="Calibri"/>
            <w:sz w:val="24"/>
            <w:szCs w:val="24"/>
          </w:rPr>
          <w:t xml:space="preserve"> </w:t>
        </w:r>
      </w:ins>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is</w:t>
      </w:r>
      <w:r w:rsidRPr="00B96CC3">
        <w:rPr>
          <w:rFonts w:ascii="Calibri" w:eastAsia="Calibri" w:hAnsi="Calibri" w:cs="Calibri"/>
          <w:sz w:val="24"/>
          <w:szCs w:val="24"/>
        </w:rPr>
        <w:t xml:space="preserve"> typically associated with </w:t>
      </w:r>
      <w:ins w:id="67" w:author="EB" w:date="2018-12-22T12:28:00Z">
        <w:r w:rsidR="009E66E2">
          <w:rPr>
            <w:rFonts w:ascii="Calibri" w:eastAsia="Calibri" w:hAnsi="Calibri" w:cs="Calibri"/>
            <w:sz w:val="24"/>
            <w:szCs w:val="24"/>
          </w:rPr>
          <w:t xml:space="preserve">dry </w:t>
        </w:r>
      </w:ins>
      <w:r w:rsidRPr="00B96CC3">
        <w:rPr>
          <w:rFonts w:ascii="Calibri" w:eastAsia="Calibri" w:hAnsi="Calibri" w:cs="Calibri"/>
          <w:sz w:val="24"/>
          <w:szCs w:val="24"/>
        </w:rPr>
        <w:t>pigeon guano, soil and decaying wood</w:t>
      </w:r>
      <w:ins w:id="68" w:author="EB" w:date="2018-12-22T12:27:00Z">
        <w:r w:rsidR="009E66E2">
          <w:rPr>
            <w:rFonts w:ascii="Calibri" w:eastAsia="Calibri" w:hAnsi="Calibri" w:cs="Calibri"/>
            <w:sz w:val="24"/>
            <w:szCs w:val="24"/>
          </w:rPr>
          <w:t>, and infects as desiccated yeast or spores</w:t>
        </w:r>
      </w:ins>
      <w:r w:rsidRPr="00B96CC3">
        <w:rPr>
          <w:rFonts w:ascii="Calibri" w:eastAsia="Calibri" w:hAnsi="Calibri" w:cs="Calibri"/>
          <w:sz w:val="24"/>
          <w:szCs w:val="24"/>
        </w:rPr>
        <w:t>. It is a free</w:t>
      </w:r>
      <w:ins w:id="69" w:author="EB" w:date="2018-12-21T17:48:00Z">
        <w:r w:rsidR="00AA2E1E">
          <w:rPr>
            <w:rFonts w:ascii="Calibri" w:eastAsia="Calibri" w:hAnsi="Calibri" w:cs="Calibri"/>
            <w:sz w:val="24"/>
            <w:szCs w:val="24"/>
          </w:rPr>
          <w:t>-</w:t>
        </w:r>
      </w:ins>
      <w:del w:id="70" w:author="EB" w:date="2018-12-21T17:48:00Z">
        <w:r w:rsidRPr="00B96CC3" w:rsidDel="00AA2E1E">
          <w:rPr>
            <w:rFonts w:ascii="Calibri" w:eastAsia="Calibri" w:hAnsi="Calibri" w:cs="Calibri"/>
            <w:sz w:val="24"/>
            <w:szCs w:val="24"/>
          </w:rPr>
          <w:delText xml:space="preserve"> </w:delText>
        </w:r>
      </w:del>
      <w:r w:rsidRPr="00B96CC3">
        <w:rPr>
          <w:rFonts w:ascii="Calibri" w:eastAsia="Calibri" w:hAnsi="Calibri" w:cs="Calibri"/>
          <w:sz w:val="24"/>
          <w:szCs w:val="24"/>
        </w:rPr>
        <w:t>living fungus with no requirement for mammalian virulence, however, it is able to adapt, survive and proliferate within a mammalian host to cause disea</w:t>
      </w:r>
      <w:r>
        <w:rPr>
          <w:rFonts w:ascii="Calibri" w:eastAsia="Calibri" w:hAnsi="Calibri" w:cs="Calibri"/>
          <w:sz w:val="24"/>
          <w:szCs w:val="24"/>
        </w:rPr>
        <w:t>se.</w:t>
      </w:r>
    </w:p>
    <w:p w14:paraId="59844B8E" w14:textId="2C663E39"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w:t>
      </w:r>
      <w:ins w:id="71" w:author="EB" w:date="2018-12-22T12:27:00Z">
        <w:r w:rsidR="009E66E2">
          <w:rPr>
            <w:rFonts w:ascii="Calibri" w:eastAsia="Calibri" w:hAnsi="Calibri" w:cs="Calibri"/>
            <w:sz w:val="24"/>
            <w:szCs w:val="24"/>
          </w:rPr>
          <w:t xml:space="preserve">long-term </w:t>
        </w:r>
      </w:ins>
      <w:r w:rsidRPr="00B96CC3">
        <w:rPr>
          <w:rFonts w:ascii="Calibri" w:eastAsia="Calibri" w:hAnsi="Calibri" w:cs="Calibri"/>
          <w:sz w:val="24"/>
          <w:szCs w:val="24"/>
        </w:rPr>
        <w:t xml:space="preserve">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Pr="00B96CC3">
        <w:rPr>
          <w:rFonts w:ascii="Calibri" w:eastAsia="Calibri" w:hAnsi="Calibri" w:cs="Calibri"/>
          <w:sz w:val="24"/>
          <w:szCs w:val="24"/>
        </w:rPr>
        <w:t xml:space="preserve">the differential gene expression and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during early stages of infection. The ability to investigate the genetic response to environmental stimuli is a powerful tool to elucidate the adaptive response/responses required for this accidental pathogen to survive in a hostile environment. I would like to examine in detail what happens when this organi</w:t>
      </w:r>
      <w:r>
        <w:rPr>
          <w:rFonts w:ascii="Calibri" w:eastAsia="Calibri" w:hAnsi="Calibri" w:cs="Calibri"/>
          <w:sz w:val="24"/>
          <w:szCs w:val="24"/>
        </w:rPr>
        <w:t>sm reactivates within the lung</w:t>
      </w:r>
      <w:r w:rsidRPr="00B96CC3">
        <w:rPr>
          <w:rFonts w:ascii="Calibri" w:eastAsia="Calibri" w:hAnsi="Calibri" w:cs="Calibri"/>
          <w:sz w:val="24"/>
          <w:szCs w:val="24"/>
        </w:rPr>
        <w:t>.</w:t>
      </w:r>
    </w:p>
    <w:p w14:paraId="4353764E" w14:textId="75AA9020" w:rsidR="00D63774" w:rsidRPr="00B96CC3" w:rsidRDefault="00D63774" w:rsidP="00D63774">
      <w:pPr>
        <w:pStyle w:val="BodyA"/>
        <w:rPr>
          <w:rFonts w:ascii="Calibri" w:eastAsia="Calibri" w:hAnsi="Calibri" w:cs="Calibri"/>
          <w:sz w:val="24"/>
          <w:szCs w:val="24"/>
        </w:rPr>
      </w:pPr>
    </w:p>
    <w:p w14:paraId="73EE6181" w14:textId="77777777"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14:paraId="1B1F8388" w14:textId="6884C672"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002D0D7F">
        <w:rPr>
          <w:rFonts w:ascii="Calibri" w:eastAsia="Calibri" w:hAnsi="Calibri" w:cs="Calibri"/>
          <w:sz w:val="24"/>
          <w:szCs w:val="24"/>
        </w:rPr>
        <w:t>media such as YPD</w:t>
      </w:r>
      <w:ins w:id="72" w:author="EB" w:date="2018-12-22T12:24:00Z">
        <w:r w:rsidR="001A7EF2">
          <w:rPr>
            <w:rFonts w:ascii="Calibri" w:eastAsia="Calibri" w:hAnsi="Calibri" w:cs="Calibri"/>
            <w:sz w:val="24"/>
            <w:szCs w:val="24"/>
          </w:rPr>
          <w:t xml:space="preserve"> during log phase growth</w:t>
        </w:r>
      </w:ins>
      <w:r w:rsidRPr="00B96CC3">
        <w:rPr>
          <w:rFonts w:ascii="Calibri" w:eastAsia="Calibri" w:hAnsi="Calibri" w:cs="Calibri"/>
          <w:sz w:val="24"/>
          <w:szCs w:val="24"/>
        </w:rPr>
        <w:t xml:space="preserve">. While these culture methods have produced useful data about the infectivity and virulence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they do not accurately reflect </w:t>
      </w:r>
      <w:ins w:id="73" w:author="EB" w:date="2018-12-22T12:26:00Z">
        <w:r w:rsidR="001A7EF2">
          <w:rPr>
            <w:rFonts w:ascii="Calibri" w:eastAsia="Calibri" w:hAnsi="Calibri" w:cs="Calibri"/>
            <w:sz w:val="24"/>
            <w:szCs w:val="24"/>
          </w:rPr>
          <w:t>the transition of desi</w:t>
        </w:r>
      </w:ins>
      <w:ins w:id="74" w:author="EB" w:date="2018-12-22T12:27:00Z">
        <w:r w:rsidR="001A7EF2">
          <w:rPr>
            <w:rFonts w:ascii="Calibri" w:eastAsia="Calibri" w:hAnsi="Calibri" w:cs="Calibri"/>
            <w:sz w:val="24"/>
            <w:szCs w:val="24"/>
          </w:rPr>
          <w:t>c</w:t>
        </w:r>
      </w:ins>
      <w:ins w:id="75" w:author="EB" w:date="2018-12-22T12:26:00Z">
        <w:r w:rsidR="001A7EF2">
          <w:rPr>
            <w:rFonts w:ascii="Calibri" w:eastAsia="Calibri" w:hAnsi="Calibri" w:cs="Calibri"/>
            <w:sz w:val="24"/>
            <w:szCs w:val="24"/>
          </w:rPr>
          <w:t xml:space="preserve">cated yeast into the </w:t>
        </w:r>
      </w:ins>
      <w:del w:id="76" w:author="EB" w:date="2018-12-22T12:26:00Z">
        <w:r w:rsidRPr="00B96CC3" w:rsidDel="001A7EF2">
          <w:rPr>
            <w:rFonts w:ascii="Calibri" w:eastAsia="Calibri" w:hAnsi="Calibri" w:cs="Calibri"/>
            <w:sz w:val="24"/>
            <w:szCs w:val="24"/>
          </w:rPr>
          <w:delText xml:space="preserve">the </w:delText>
        </w:r>
      </w:del>
      <w:r w:rsidRPr="00B96CC3">
        <w:rPr>
          <w:rFonts w:ascii="Calibri" w:eastAsia="Calibri" w:hAnsi="Calibri" w:cs="Calibri"/>
          <w:sz w:val="24"/>
          <w:szCs w:val="24"/>
        </w:rPr>
        <w:t xml:space="preserve">lung environment, where nutrients are likely to be scarce. </w:t>
      </w:r>
    </w:p>
    <w:p w14:paraId="2305C104" w14:textId="076C24D1" w:rsidR="00D63774" w:rsidRPr="00B96CC3" w:rsidRDefault="002D0D7F" w:rsidP="00D63774">
      <w:pPr>
        <w:pStyle w:val="BodyA"/>
        <w:rPr>
          <w:rFonts w:ascii="Calibri" w:eastAsia="Calibri" w:hAnsi="Calibri" w:cs="Calibri"/>
          <w:sz w:val="24"/>
          <w:szCs w:val="24"/>
        </w:rPr>
      </w:pPr>
      <w:r>
        <w:rPr>
          <w:rFonts w:ascii="Calibri" w:eastAsia="Calibri" w:hAnsi="Calibri" w:cs="Calibri"/>
          <w:sz w:val="24"/>
          <w:szCs w:val="24"/>
        </w:rPr>
        <w:t xml:space="preserve">Previous </w:t>
      </w:r>
      <w:r w:rsidR="00D63774" w:rsidRPr="00D02579">
        <w:rPr>
          <w:rFonts w:ascii="Calibri" w:eastAsia="Calibri" w:hAnsi="Calibri" w:cs="Calibri"/>
          <w:sz w:val="24"/>
          <w:szCs w:val="24"/>
        </w:rPr>
        <w:t xml:space="preserve">investigations </w:t>
      </w:r>
      <w:del w:id="77" w:author="EB" w:date="2018-12-22T12:12:00Z">
        <w:r w:rsidDel="00303F63">
          <w:rPr>
            <w:rFonts w:ascii="Calibri" w:eastAsia="Calibri" w:hAnsi="Calibri" w:cs="Calibri"/>
            <w:sz w:val="24"/>
            <w:szCs w:val="24"/>
          </w:rPr>
          <w:delText xml:space="preserve">were </w:delText>
        </w:r>
      </w:del>
      <w:r w:rsidR="00D63774" w:rsidRPr="00D02579">
        <w:rPr>
          <w:rFonts w:ascii="Calibri" w:eastAsia="Calibri" w:hAnsi="Calibri" w:cs="Calibri"/>
          <w:sz w:val="24"/>
          <w:szCs w:val="24"/>
        </w:rPr>
        <w:t xml:space="preserve">carried out by Dr. E Wallace, in collaboration with Dr. Elizabeth Ballou, </w:t>
      </w:r>
      <w:ins w:id="78" w:author="EB" w:date="2018-12-22T12:12:00Z">
        <w:r w:rsidR="001D192B">
          <w:rPr>
            <w:rFonts w:ascii="Calibri" w:eastAsia="Calibri" w:hAnsi="Calibri" w:cs="Calibri"/>
            <w:sz w:val="24"/>
            <w:szCs w:val="24"/>
          </w:rPr>
          <w:t xml:space="preserve">were </w:t>
        </w:r>
      </w:ins>
      <w:r w:rsidR="00D63774" w:rsidRPr="00D02579">
        <w:rPr>
          <w:rFonts w:ascii="Calibri" w:eastAsia="Calibri" w:hAnsi="Calibri" w:cs="Calibri"/>
          <w:sz w:val="24"/>
          <w:szCs w:val="24"/>
        </w:rPr>
        <w:t>designed to dissect the contributions of host factors and temperature in shaping initial growth. In this pilot study a distinct physiological response</w:t>
      </w:r>
      <w:r w:rsidR="00D63774">
        <w:rPr>
          <w:rFonts w:ascii="Calibri" w:eastAsia="Calibri" w:hAnsi="Calibri" w:cs="Calibri"/>
          <w:sz w:val="24"/>
          <w:szCs w:val="24"/>
        </w:rPr>
        <w:t xml:space="preserve"> (capsule induction)</w:t>
      </w:r>
      <w:r w:rsidR="00D63774" w:rsidRPr="00D02579">
        <w:rPr>
          <w:rFonts w:ascii="Calibri" w:eastAsia="Calibri" w:hAnsi="Calibri" w:cs="Calibri"/>
          <w:sz w:val="24"/>
          <w:szCs w:val="24"/>
        </w:rPr>
        <w:t xml:space="preserve"> and differential RNA abundance </w:t>
      </w:r>
      <w:del w:id="79" w:author="EB" w:date="2018-12-22T12:12:00Z">
        <w:r w:rsidR="00D63774" w:rsidRPr="00D02579" w:rsidDel="001D192B">
          <w:rPr>
            <w:rFonts w:ascii="Calibri" w:eastAsia="Calibri" w:hAnsi="Calibri" w:cs="Calibri"/>
            <w:sz w:val="24"/>
            <w:szCs w:val="24"/>
          </w:rPr>
          <w:delText xml:space="preserve">was </w:delText>
        </w:r>
      </w:del>
      <w:ins w:id="80" w:author="EB" w:date="2018-12-22T12:12:00Z">
        <w:r w:rsidR="001D192B" w:rsidRPr="00D02579">
          <w:rPr>
            <w:rFonts w:ascii="Calibri" w:eastAsia="Calibri" w:hAnsi="Calibri" w:cs="Calibri"/>
            <w:sz w:val="24"/>
            <w:szCs w:val="24"/>
          </w:rPr>
          <w:t>w</w:t>
        </w:r>
        <w:r w:rsidR="001D192B">
          <w:rPr>
            <w:rFonts w:ascii="Calibri" w:eastAsia="Calibri" w:hAnsi="Calibri" w:cs="Calibri"/>
            <w:sz w:val="24"/>
            <w:szCs w:val="24"/>
          </w:rPr>
          <w:t>ere</w:t>
        </w:r>
        <w:r w:rsidR="001D192B" w:rsidRPr="00D02579">
          <w:rPr>
            <w:rFonts w:ascii="Calibri" w:eastAsia="Calibri" w:hAnsi="Calibri" w:cs="Calibri"/>
            <w:sz w:val="24"/>
            <w:szCs w:val="24"/>
          </w:rPr>
          <w:t xml:space="preserve"> </w:t>
        </w:r>
      </w:ins>
      <w:r w:rsidR="00D63774" w:rsidRPr="00D02579">
        <w:rPr>
          <w:rFonts w:ascii="Calibri" w:eastAsia="Calibri" w:hAnsi="Calibri" w:cs="Calibri"/>
          <w:sz w:val="24"/>
          <w:szCs w:val="24"/>
        </w:rPr>
        <w:t>documented</w:t>
      </w:r>
      <w:r w:rsidR="00D63774">
        <w:rPr>
          <w:rFonts w:ascii="Calibri" w:eastAsia="Calibri" w:hAnsi="Calibri" w:cs="Calibri"/>
          <w:sz w:val="24"/>
          <w:szCs w:val="24"/>
        </w:rPr>
        <w:t xml:space="preserve"> between the different conditions (See Appendix 1</w:t>
      </w:r>
      <w:r w:rsidR="00D63774" w:rsidRPr="00D02579">
        <w:rPr>
          <w:rFonts w:ascii="Calibri" w:eastAsia="Calibri" w:hAnsi="Calibri" w:cs="Calibri"/>
          <w:sz w:val="24"/>
          <w:szCs w:val="24"/>
        </w:rPr>
        <w:t>)</w:t>
      </w:r>
      <w:r w:rsidR="00D63774">
        <w:rPr>
          <w:rFonts w:ascii="Calibri" w:eastAsia="Calibri" w:hAnsi="Calibri" w:cs="Calibri"/>
          <w:sz w:val="24"/>
          <w:szCs w:val="24"/>
        </w:rPr>
        <w:t>.</w:t>
      </w:r>
    </w:p>
    <w:p w14:paraId="2ECA6A4E" w14:textId="77777777"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14:paraId="265D007D" w14:textId="1C69ED8D"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I </w:t>
      </w:r>
      <w:del w:id="81" w:author="EB" w:date="2018-12-22T12:22:00Z">
        <w:r w:rsidDel="001A7EF2">
          <w:rPr>
            <w:rFonts w:ascii="Calibri" w:eastAsia="Calibri" w:hAnsi="Calibri" w:cs="Calibri"/>
            <w:sz w:val="24"/>
            <w:szCs w:val="24"/>
          </w:rPr>
          <w:delText>would like to</w:delText>
        </w:r>
      </w:del>
      <w:ins w:id="82" w:author="EB" w:date="2018-12-22T12:22:00Z">
        <w:r w:rsidR="001A7EF2">
          <w:rPr>
            <w:rFonts w:ascii="Calibri" w:eastAsia="Calibri" w:hAnsi="Calibri" w:cs="Calibri"/>
            <w:sz w:val="24"/>
            <w:szCs w:val="24"/>
          </w:rPr>
          <w:t>will</w:t>
        </w:r>
      </w:ins>
      <w:r>
        <w:rPr>
          <w:rFonts w:ascii="Calibri" w:eastAsia="Calibri" w:hAnsi="Calibri" w:cs="Calibri"/>
          <w:sz w:val="24"/>
          <w:szCs w:val="24"/>
        </w:rPr>
        <w:t xml:space="preserve"> identify wh</w:t>
      </w:r>
      <w:r w:rsidR="002D0D7F">
        <w:rPr>
          <w:rFonts w:ascii="Calibri" w:eastAsia="Calibri" w:hAnsi="Calibri" w:cs="Calibri"/>
          <w:sz w:val="24"/>
          <w:szCs w:val="24"/>
        </w:rPr>
        <w:t>at causes this phenotypic shift by analyzing</w:t>
      </w:r>
      <w:r w:rsidRPr="00B96CC3">
        <w:rPr>
          <w:rFonts w:ascii="Calibri" w:eastAsia="Calibri" w:hAnsi="Calibri" w:cs="Calibri"/>
          <w:sz w:val="24"/>
          <w:szCs w:val="24"/>
        </w:rPr>
        <w:t xml:space="preserve"> differential gene expression</w:t>
      </w:r>
      <w:r>
        <w:rPr>
          <w:rFonts w:ascii="Calibri" w:eastAsia="Calibri" w:hAnsi="Calibri" w:cs="Calibri"/>
          <w:sz w:val="24"/>
          <w:szCs w:val="24"/>
        </w:rPr>
        <w:t xml:space="preserve"> using </w:t>
      </w:r>
      <w:r w:rsidR="00BD3215">
        <w:rPr>
          <w:rFonts w:ascii="Calibri" w:eastAsia="Calibri" w:hAnsi="Calibri" w:cs="Calibri"/>
          <w:sz w:val="24"/>
          <w:szCs w:val="24"/>
        </w:rPr>
        <w:t>RT-</w:t>
      </w:r>
      <w:r>
        <w:rPr>
          <w:rFonts w:ascii="Calibri" w:eastAsia="Calibri" w:hAnsi="Calibri" w:cs="Calibri"/>
          <w:sz w:val="24"/>
          <w:szCs w:val="24"/>
        </w:rPr>
        <w:t>qPCR</w:t>
      </w:r>
      <w:r w:rsidRPr="00B96CC3">
        <w:rPr>
          <w:rFonts w:ascii="Calibri" w:eastAsia="Calibri" w:hAnsi="Calibri" w:cs="Calibri"/>
          <w:sz w:val="24"/>
          <w:szCs w:val="24"/>
        </w:rPr>
        <w:t xml:space="preserve"> over a time-course </w:t>
      </w:r>
      <w:r>
        <w:rPr>
          <w:rFonts w:ascii="Calibri" w:eastAsia="Calibri" w:hAnsi="Calibri" w:cs="Calibri"/>
          <w:sz w:val="24"/>
          <w:szCs w:val="24"/>
        </w:rPr>
        <w:t>to</w:t>
      </w:r>
      <w:r w:rsidRPr="00B96CC3">
        <w:rPr>
          <w:rFonts w:ascii="Calibri" w:eastAsia="Calibri" w:hAnsi="Calibri" w:cs="Calibri"/>
          <w:sz w:val="24"/>
          <w:szCs w:val="24"/>
        </w:rPr>
        <w:t xml:space="preserve"> produce a snapshot</w:t>
      </w:r>
      <w:r>
        <w:rPr>
          <w:rFonts w:ascii="Calibri" w:eastAsia="Calibri" w:hAnsi="Calibri" w:cs="Calibri"/>
          <w:sz w:val="24"/>
          <w:szCs w:val="24"/>
        </w:rPr>
        <w:t xml:space="preserve"> of actively expressed genes under different environmental stimuli. This</w:t>
      </w:r>
      <w:r w:rsidRPr="00B96CC3">
        <w:rPr>
          <w:rFonts w:ascii="Calibri" w:eastAsia="Calibri" w:hAnsi="Calibri" w:cs="Calibri"/>
          <w:sz w:val="24"/>
          <w:szCs w:val="24"/>
        </w:rPr>
        <w:t xml:space="preserve"> may </w:t>
      </w:r>
      <w:r>
        <w:rPr>
          <w:rFonts w:ascii="Calibri" w:eastAsia="Calibri" w:hAnsi="Calibri" w:cs="Calibri"/>
          <w:sz w:val="24"/>
          <w:szCs w:val="24"/>
        </w:rPr>
        <w:t>shed light on</w:t>
      </w:r>
      <w:r w:rsidRPr="00B96CC3">
        <w:rPr>
          <w:rFonts w:ascii="Calibri" w:eastAsia="Calibri" w:hAnsi="Calibri" w:cs="Calibri"/>
          <w:sz w:val="24"/>
          <w:szCs w:val="24"/>
        </w:rPr>
        <w:t xml:space="preserve"> the important steps for infection at early time-points</w:t>
      </w:r>
      <w:ins w:id="83" w:author="EB" w:date="2018-12-22T12:20:00Z">
        <w:r w:rsidR="001A7EF2">
          <w:rPr>
            <w:rFonts w:ascii="Calibri" w:eastAsia="Calibri" w:hAnsi="Calibri" w:cs="Calibri"/>
            <w:sz w:val="24"/>
            <w:szCs w:val="24"/>
          </w:rPr>
          <w:t xml:space="preserve"> and will provide the opportunity </w:t>
        </w:r>
      </w:ins>
      <w:ins w:id="84" w:author="EB" w:date="2018-12-22T12:22:00Z">
        <w:r w:rsidR="001A7EF2">
          <w:rPr>
            <w:rFonts w:ascii="Calibri" w:eastAsia="Calibri" w:hAnsi="Calibri" w:cs="Calibri"/>
            <w:sz w:val="24"/>
            <w:szCs w:val="24"/>
          </w:rPr>
          <w:t>to build</w:t>
        </w:r>
      </w:ins>
      <w:ins w:id="85" w:author="EB" w:date="2018-12-22T12:20:00Z">
        <w:r w:rsidR="001A7EF2">
          <w:rPr>
            <w:rFonts w:ascii="Calibri" w:eastAsia="Calibri" w:hAnsi="Calibri" w:cs="Calibri"/>
            <w:sz w:val="24"/>
            <w:szCs w:val="24"/>
          </w:rPr>
          <w:t xml:space="preserve"> my molecular and microbiology skillsets.</w:t>
        </w:r>
      </w:ins>
      <w:del w:id="86" w:author="EB" w:date="2018-12-22T12:20:00Z">
        <w:r w:rsidRPr="00B96CC3" w:rsidDel="001A7EF2">
          <w:rPr>
            <w:rFonts w:ascii="Calibri" w:eastAsia="Calibri" w:hAnsi="Calibri" w:cs="Calibri"/>
            <w:sz w:val="24"/>
            <w:szCs w:val="24"/>
          </w:rPr>
          <w:delText>.</w:delText>
        </w:r>
      </w:del>
    </w:p>
    <w:p w14:paraId="58E88031"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6A8ACE43" w14:textId="5FD7B63D"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lastRenderedPageBreak/>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25⁰C and 37⁰C. I will examine the</w:t>
      </w:r>
      <w:r w:rsidRPr="00B96CC3">
        <w:rPr>
          <w:rFonts w:ascii="Calibri" w:eastAsia="Calibri" w:hAnsi="Calibri" w:cs="Calibri"/>
          <w:sz w:val="24"/>
          <w:szCs w:val="24"/>
        </w:rPr>
        <w:t xml:space="preserve"> cells to determ</w:t>
      </w:r>
      <w:r>
        <w:rPr>
          <w:rFonts w:ascii="Calibri" w:eastAsia="Calibri" w:hAnsi="Calibri" w:cs="Calibri"/>
          <w:sz w:val="24"/>
          <w:szCs w:val="24"/>
        </w:rPr>
        <w:t>in</w:t>
      </w:r>
      <w:r w:rsidR="007731B1">
        <w:rPr>
          <w:rFonts w:ascii="Calibri" w:eastAsia="Calibri" w:hAnsi="Calibri" w:cs="Calibri"/>
          <w:sz w:val="24"/>
          <w:szCs w:val="24"/>
        </w:rPr>
        <w:t>e any phenotypic changes and</w:t>
      </w:r>
      <w:r>
        <w:rPr>
          <w:rFonts w:ascii="Calibri" w:eastAsia="Calibri" w:hAnsi="Calibri" w:cs="Calibri"/>
          <w:sz w:val="24"/>
          <w:szCs w:val="24"/>
        </w:rPr>
        <w:t xml:space="preserve"> extract RNA for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w:t>
      </w:r>
      <w:r>
        <w:rPr>
          <w:rFonts w:ascii="Calibri" w:eastAsia="Calibri" w:hAnsi="Calibri" w:cs="Calibri"/>
          <w:sz w:val="24"/>
          <w:szCs w:val="24"/>
        </w:rPr>
        <w:t xml:space="preserve"> (primers against differentially expressed genes previously detected by RNA-seq in the Wallace lab</w:t>
      </w:r>
      <w:del w:id="87" w:author="EB" w:date="2018-12-22T12:29:00Z">
        <w:r w:rsidDel="009E66E2">
          <w:rPr>
            <w:rFonts w:ascii="Calibri" w:eastAsia="Calibri" w:hAnsi="Calibri" w:cs="Calibri"/>
            <w:sz w:val="24"/>
            <w:szCs w:val="24"/>
          </w:rPr>
          <w:delText>s</w:delText>
        </w:r>
      </w:del>
      <w:r>
        <w:rPr>
          <w:rFonts w:ascii="Calibri" w:eastAsia="Calibri" w:hAnsi="Calibri" w:cs="Calibri"/>
          <w:sz w:val="24"/>
          <w:szCs w:val="24"/>
        </w:rPr>
        <w:t xml:space="preserve">). I will compare results from these and the previous experiments to determine how the gene profile alters in relation to phenotype. </w:t>
      </w:r>
    </w:p>
    <w:p w14:paraId="6A17C0D8" w14:textId="4539E34D"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w:t>
      </w:r>
      <w:ins w:id="88" w:author="EB" w:date="2018-12-22T12:30:00Z">
        <w:r w:rsidR="009E66E2">
          <w:rPr>
            <w:rFonts w:ascii="Calibri" w:eastAsia="Calibri" w:hAnsi="Calibri" w:cs="Calibri"/>
            <w:sz w:val="24"/>
            <w:szCs w:val="24"/>
          </w:rPr>
          <w:t>, a key host-relevant stimulus,</w:t>
        </w:r>
      </w:ins>
      <w:r>
        <w:rPr>
          <w:rFonts w:ascii="Calibri" w:eastAsia="Calibri" w:hAnsi="Calibri" w:cs="Calibri"/>
          <w:sz w:val="24"/>
          <w:szCs w:val="24"/>
        </w:rPr>
        <w:t xml:space="preserve"> </w:t>
      </w:r>
      <w:del w:id="89" w:author="EB" w:date="2018-12-22T12:30:00Z">
        <w:r w:rsidDel="009E66E2">
          <w:rPr>
            <w:rFonts w:ascii="Calibri" w:eastAsia="Calibri" w:hAnsi="Calibri" w:cs="Calibri"/>
            <w:sz w:val="24"/>
            <w:szCs w:val="24"/>
          </w:rPr>
          <w:delText xml:space="preserve">to media </w:delText>
        </w:r>
      </w:del>
      <w:r>
        <w:rPr>
          <w:rFonts w:ascii="Calibri" w:eastAsia="Calibri" w:hAnsi="Calibri" w:cs="Calibri"/>
          <w:sz w:val="24"/>
          <w:szCs w:val="24"/>
        </w:rPr>
        <w:t>is sufficient for capsule induction I will incubate GA-Cn-YPD in RPMI-1640 + purified albumin and RPMI-1640 + charcoal stripped FBS (CS-FBS). This will allow me to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Pr>
          <w:rFonts w:ascii="Calibri" w:eastAsia="Calibri" w:hAnsi="Calibri" w:cs="Calibri"/>
          <w:sz w:val="24"/>
          <w:szCs w:val="24"/>
        </w:rPr>
        <w:t>Appendix 2).</w:t>
      </w:r>
    </w:p>
    <w:p w14:paraId="2C4E1CE0" w14:textId="14EF3712"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If serum is not sufficie</w:t>
      </w:r>
      <w:r w:rsidR="00514BC1">
        <w:rPr>
          <w:rFonts w:ascii="Calibri" w:eastAsia="Calibri" w:hAnsi="Calibri" w:cs="Calibri"/>
          <w:sz w:val="24"/>
          <w:szCs w:val="24"/>
        </w:rPr>
        <w:t xml:space="preserve">nt I will </w:t>
      </w:r>
      <w:r>
        <w:rPr>
          <w:rFonts w:ascii="Calibri" w:eastAsia="Calibri" w:hAnsi="Calibri" w:cs="Calibri"/>
          <w:sz w:val="24"/>
          <w:szCs w:val="24"/>
        </w:rPr>
        <w:t>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w:t>
      </w:r>
      <w:r w:rsidR="00514BC1">
        <w:rPr>
          <w:rFonts w:ascii="Calibri" w:eastAsia="Calibri" w:hAnsi="Calibri" w:cs="Calibri"/>
          <w:sz w:val="24"/>
          <w:szCs w:val="24"/>
        </w:rPr>
        <w:t xml:space="preserve">from RPMI-1640 </w:t>
      </w:r>
      <w:r>
        <w:rPr>
          <w:rFonts w:ascii="Calibri" w:eastAsia="Calibri" w:hAnsi="Calibri" w:cs="Calibri"/>
          <w:sz w:val="24"/>
          <w:szCs w:val="24"/>
        </w:rPr>
        <w:t xml:space="preserve">has on capsule induction. </w:t>
      </w:r>
      <w:r w:rsidR="00FA241A">
        <w:rPr>
          <w:rFonts w:ascii="Calibri" w:eastAsia="Calibri" w:hAnsi="Calibri" w:cs="Calibri"/>
          <w:sz w:val="24"/>
          <w:szCs w:val="24"/>
        </w:rPr>
        <w:t>Phenol red has been described as a we</w:t>
      </w:r>
      <w:r w:rsidR="00BB2FC6">
        <w:rPr>
          <w:rFonts w:ascii="Calibri" w:eastAsia="Calibri" w:hAnsi="Calibri" w:cs="Calibri"/>
          <w:sz w:val="24"/>
          <w:szCs w:val="24"/>
        </w:rPr>
        <w:t>a</w:t>
      </w:r>
      <w:r w:rsidR="00FA241A">
        <w:rPr>
          <w:rFonts w:ascii="Calibri" w:eastAsia="Calibri" w:hAnsi="Calibri" w:cs="Calibri"/>
          <w:sz w:val="24"/>
          <w:szCs w:val="24"/>
        </w:rPr>
        <w:t>k estrogen</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6&lt;/sup&gt;","plainTextFormattedCitation":"6","previouslyFormattedCitation":"&lt;sup&gt;6&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6</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C. neoformans growth</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in vitro activity with drugs currently used to treat cryptococcosis </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3C40B5">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9&lt;/sup&gt;","plainTextFormattedCitation":"9","previouslyFormattedCitation":"&lt;sup&gt;9&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514BC1">
        <w:rPr>
          <w:rFonts w:ascii="Calibri" w:eastAsia="Calibri" w:hAnsi="Calibri" w:cs="Calibri"/>
          <w:sz w:val="24"/>
          <w:szCs w:val="24"/>
        </w:rPr>
        <w:t>Also, recently the physiological relevance of culture media has been questioned where the electrolyte and carbohydrate concentrations may result in irrelevant changes in cell behavior</w:t>
      </w:r>
      <w:r w:rsidR="003C40B5">
        <w:rPr>
          <w:rFonts w:ascii="Calibri" w:eastAsia="Calibri" w:hAnsi="Calibri" w:cs="Calibri"/>
          <w:sz w:val="24"/>
          <w:szCs w:val="24"/>
        </w:rPr>
        <w:fldChar w:fldCharType="begin" w:fldLock="1"/>
      </w:r>
      <w:r w:rsidR="003C40B5">
        <w:rPr>
          <w:rFonts w:ascii="Calibri" w:eastAsia="Calibri" w:hAnsi="Calibri" w:cs="Calibri"/>
          <w:sz w:val="24"/>
          <w:szCs w:val="24"/>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10&lt;/sup&gt;","plainTextFormattedCitation":"10","previouslyFormattedCitation":"&lt;sup&gt;10&lt;/sup&gt;"},"properties":{"noteIndex":0},"schema":"https://github.com/citation-style-language/schema/raw/master/csl-citation.json"}</w:instrText>
      </w:r>
      <w:r w:rsidR="003C40B5">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10</w:t>
      </w:r>
      <w:r w:rsidR="003C40B5">
        <w:rPr>
          <w:rFonts w:ascii="Calibri" w:eastAsia="Calibri" w:hAnsi="Calibri" w:cs="Calibri"/>
          <w:sz w:val="24"/>
          <w:szCs w:val="24"/>
        </w:rPr>
        <w:fldChar w:fldCharType="end"/>
      </w:r>
      <w:r w:rsidR="00514BC1">
        <w:rPr>
          <w:rFonts w:ascii="Calibri" w:eastAsia="Calibri" w:hAnsi="Calibri" w:cs="Calibri"/>
          <w:sz w:val="24"/>
          <w:szCs w:val="24"/>
        </w:rPr>
        <w:t xml:space="preserve">. For example, RPMI-1640 has very low concentrations of </w:t>
      </w:r>
      <w:del w:id="90" w:author="EB" w:date="2018-12-22T12:45:00Z">
        <w:r w:rsidR="00514BC1" w:rsidDel="00817B2F">
          <w:rPr>
            <w:rFonts w:ascii="Calibri" w:eastAsia="Calibri" w:hAnsi="Calibri" w:cs="Calibri"/>
            <w:sz w:val="24"/>
            <w:szCs w:val="24"/>
          </w:rPr>
          <w:delText>mg</w:delText>
        </w:r>
        <w:r w:rsidR="00514BC1" w:rsidDel="00817B2F">
          <w:rPr>
            <w:rFonts w:ascii="Calibri" w:eastAsia="Calibri" w:hAnsi="Calibri" w:cs="Calibri"/>
            <w:sz w:val="24"/>
            <w:szCs w:val="24"/>
            <w:vertAlign w:val="superscript"/>
          </w:rPr>
          <w:delText>2</w:delText>
        </w:r>
      </w:del>
      <w:ins w:id="91" w:author="EB" w:date="2018-12-22T12:45:00Z">
        <w:r w:rsidR="00817B2F">
          <w:rPr>
            <w:rFonts w:ascii="Calibri" w:eastAsia="Calibri" w:hAnsi="Calibri" w:cs="Calibri"/>
            <w:sz w:val="24"/>
            <w:szCs w:val="24"/>
          </w:rPr>
          <w:t>Mg</w:t>
        </w:r>
        <w:r w:rsidR="00817B2F">
          <w:rPr>
            <w:rFonts w:ascii="Calibri" w:eastAsia="Calibri" w:hAnsi="Calibri" w:cs="Calibri"/>
            <w:sz w:val="24"/>
            <w:szCs w:val="24"/>
            <w:vertAlign w:val="superscript"/>
          </w:rPr>
          <w:t>2</w:t>
        </w:r>
      </w:ins>
      <w:r w:rsidR="00514BC1">
        <w:rPr>
          <w:rFonts w:ascii="Calibri" w:eastAsia="Calibri" w:hAnsi="Calibri" w:cs="Calibri"/>
          <w:sz w:val="24"/>
          <w:szCs w:val="24"/>
          <w:vertAlign w:val="superscript"/>
        </w:rPr>
        <w:t>+</w:t>
      </w:r>
      <w:r w:rsidR="00514BC1">
        <w:rPr>
          <w:rFonts w:ascii="Calibri" w:eastAsia="Calibri" w:hAnsi="Calibri" w:cs="Calibri"/>
          <w:sz w:val="24"/>
          <w:szCs w:val="24"/>
        </w:rPr>
        <w:t xml:space="preserve"> and Ca</w:t>
      </w:r>
      <w:r w:rsidR="00514BC1">
        <w:rPr>
          <w:rFonts w:ascii="Calibri" w:eastAsia="Calibri" w:hAnsi="Calibri" w:cs="Calibri"/>
          <w:sz w:val="24"/>
          <w:szCs w:val="24"/>
          <w:vertAlign w:val="superscript"/>
        </w:rPr>
        <w:t xml:space="preserve">2 </w:t>
      </w:r>
      <w:r w:rsidR="00514BC1">
        <w:rPr>
          <w:rFonts w:ascii="Calibri" w:eastAsia="Calibri" w:hAnsi="Calibri" w:cs="Calibri"/>
          <w:sz w:val="24"/>
          <w:szCs w:val="24"/>
        </w:rPr>
        <w:t>and elevated levels of PO</w:t>
      </w:r>
      <w:r w:rsidR="00514BC1">
        <w:rPr>
          <w:rFonts w:ascii="Calibri" w:eastAsia="Calibri" w:hAnsi="Calibri" w:cs="Calibri"/>
          <w:sz w:val="24"/>
          <w:szCs w:val="24"/>
          <w:vertAlign w:val="subscript"/>
        </w:rPr>
        <w:t>4</w:t>
      </w:r>
      <w:r w:rsidR="00514BC1">
        <w:rPr>
          <w:rFonts w:ascii="Calibri" w:eastAsia="Calibri" w:hAnsi="Calibri" w:cs="Calibri"/>
          <w:sz w:val="24"/>
          <w:szCs w:val="24"/>
          <w:vertAlign w:val="superscript"/>
        </w:rPr>
        <w:t>2-</w:t>
      </w:r>
      <w:r w:rsidR="003C40B5">
        <w:rPr>
          <w:rFonts w:ascii="Calibri" w:eastAsia="Calibri" w:hAnsi="Calibri" w:cs="Calibri"/>
          <w:sz w:val="24"/>
          <w:szCs w:val="24"/>
        </w:rPr>
        <w:t>,</w:t>
      </w:r>
      <w:ins w:id="92" w:author="EB" w:date="2018-12-22T12:46:00Z">
        <w:r w:rsidR="00EA3071">
          <w:rPr>
            <w:rFonts w:ascii="Calibri" w:eastAsia="Calibri" w:hAnsi="Calibri" w:cs="Calibri"/>
            <w:sz w:val="24"/>
            <w:szCs w:val="24"/>
          </w:rPr>
          <w:t xml:space="preserve">and </w:t>
        </w:r>
      </w:ins>
      <w:r w:rsidR="003C40B5">
        <w:rPr>
          <w:rFonts w:ascii="Calibri" w:eastAsia="Calibri" w:hAnsi="Calibri" w:cs="Calibri"/>
          <w:sz w:val="24"/>
          <w:szCs w:val="24"/>
        </w:rPr>
        <w:t xml:space="preserve"> Mg ions have been shown to act as a signal for capsule induction</w:t>
      </w:r>
      <w:r w:rsidR="003C40B5">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11&lt;/sup&gt;","plainTextFormattedCitation":"11","previouslyFormattedCitation":"&lt;sup&gt;11&lt;/sup&gt;"},"properties":{"noteIndex":0},"schema":"https://github.com/citation-style-language/schema/raw/master/csl-citation.json"}</w:instrText>
      </w:r>
      <w:r w:rsidR="003C40B5">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11</w:t>
      </w:r>
      <w:r w:rsidR="003C40B5">
        <w:rPr>
          <w:rFonts w:ascii="Calibri" w:eastAsia="Calibri" w:hAnsi="Calibri" w:cs="Calibri"/>
          <w:sz w:val="24"/>
          <w:szCs w:val="24"/>
        </w:rPr>
        <w:fldChar w:fldCharType="end"/>
      </w:r>
      <w:r w:rsidR="003C40B5">
        <w:rPr>
          <w:rFonts w:ascii="Calibri" w:eastAsia="Calibri" w:hAnsi="Calibri" w:cs="Calibri"/>
          <w:sz w:val="24"/>
          <w:szCs w:val="24"/>
        </w:rPr>
        <w:t>.</w:t>
      </w:r>
      <w:r w:rsidR="00514BC1">
        <w:rPr>
          <w:rFonts w:ascii="Calibri" w:eastAsia="Calibri" w:hAnsi="Calibri" w:cs="Calibri"/>
          <w:sz w:val="24"/>
          <w:szCs w:val="24"/>
        </w:rPr>
        <w:t xml:space="preserve"> </w:t>
      </w:r>
      <w:r w:rsidR="003C40B5">
        <w:rPr>
          <w:rFonts w:ascii="Calibri" w:eastAsia="Calibri" w:hAnsi="Calibri" w:cs="Calibri"/>
          <w:sz w:val="24"/>
          <w:szCs w:val="24"/>
        </w:rPr>
        <w:t xml:space="preserve">I will test MEM where these levels are close to that in human plasma and CSF </w:t>
      </w:r>
      <w:r w:rsidR="009D0AC4">
        <w:rPr>
          <w:rFonts w:ascii="Calibri" w:eastAsia="Calibri" w:hAnsi="Calibri" w:cs="Calibri"/>
          <w:sz w:val="24"/>
          <w:szCs w:val="24"/>
        </w:rPr>
        <w:t>(</w:t>
      </w:r>
      <w:r>
        <w:rPr>
          <w:rFonts w:ascii="Calibri" w:eastAsia="Calibri" w:hAnsi="Calibri" w:cs="Calibri"/>
          <w:sz w:val="24"/>
          <w:szCs w:val="24"/>
        </w:rPr>
        <w:t>Appendix 3).</w:t>
      </w:r>
    </w:p>
    <w:p w14:paraId="4BB68142" w14:textId="77777777" w:rsidR="00D63774" w:rsidRPr="00B96CC3" w:rsidRDefault="00D63774" w:rsidP="00D63774">
      <w:pPr>
        <w:pStyle w:val="BodyA"/>
        <w:rPr>
          <w:rFonts w:ascii="Calibri" w:eastAsia="Calibri" w:hAnsi="Calibri" w:cs="Calibri"/>
          <w:sz w:val="24"/>
          <w:szCs w:val="24"/>
        </w:rPr>
      </w:pPr>
    </w:p>
    <w:p w14:paraId="3389B08C"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4446B018" w14:textId="10CFE281"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Peptidoglycan and cell wall fragments are increasingly being recognized as important signaling molecules that can inhibit growth and virulence factors and influence morphology of other microbes. The addition of fetal calf serum (FCS) to media induces capsule formation in </w:t>
      </w:r>
      <w:r w:rsidRPr="00B42CBA">
        <w:rPr>
          <w:rFonts w:ascii="Calibri" w:eastAsia="Calibri" w:hAnsi="Calibri" w:cs="Calibri"/>
          <w:i/>
          <w:sz w:val="24"/>
          <w:szCs w:val="24"/>
        </w:rPr>
        <w:t>C. neoformans</w:t>
      </w:r>
      <w:r>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12&lt;/sup&gt;","plainTextFormattedCitation":"12","previouslyFormattedCitation":"&lt;sup&gt;12&lt;/sup&gt;"},"properties":{"noteIndex":0},"schema":"https://github.com/citation-style-language/schema/raw/master/csl-citation.json"}</w:instrText>
      </w:r>
      <w:r>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12</w:t>
      </w:r>
      <w:r>
        <w:rPr>
          <w:rFonts w:ascii="Calibri" w:eastAsia="Calibri" w:hAnsi="Calibri" w:cs="Calibri"/>
          <w:sz w:val="24"/>
          <w:szCs w:val="24"/>
        </w:rPr>
        <w:fldChar w:fldCharType="end"/>
      </w:r>
      <w:r>
        <w:rPr>
          <w:rFonts w:ascii="Calibri" w:eastAsia="Calibri" w:hAnsi="Calibri" w:cs="Calibri"/>
          <w:sz w:val="24"/>
          <w:szCs w:val="24"/>
        </w:rPr>
        <w:t xml:space="preserve">. </w:t>
      </w:r>
      <w:ins w:id="93" w:author="EB" w:date="2018-12-23T11:03:00Z">
        <w:r w:rsidR="0027208E">
          <w:rPr>
            <w:rFonts w:ascii="Calibri" w:eastAsia="Calibri" w:hAnsi="Calibri" w:cs="Calibri"/>
            <w:sz w:val="24"/>
            <w:szCs w:val="24"/>
          </w:rPr>
          <w:t xml:space="preserve">The Ballou lab have </w:t>
        </w:r>
      </w:ins>
      <w:ins w:id="94" w:author="EB" w:date="2018-12-23T11:04:00Z">
        <w:r w:rsidR="0027208E">
          <w:rPr>
            <w:rFonts w:ascii="Calibri" w:eastAsia="Calibri" w:hAnsi="Calibri" w:cs="Calibri"/>
            <w:sz w:val="24"/>
            <w:szCs w:val="24"/>
          </w:rPr>
          <w:t>shown</w:t>
        </w:r>
      </w:ins>
      <w:ins w:id="95" w:author="EB" w:date="2018-12-23T11:03:00Z">
        <w:r w:rsidR="0027208E">
          <w:rPr>
            <w:rFonts w:ascii="Calibri" w:eastAsia="Calibri" w:hAnsi="Calibri" w:cs="Calibri"/>
            <w:sz w:val="24"/>
            <w:szCs w:val="24"/>
          </w:rPr>
          <w:t xml:space="preserve"> </w:t>
        </w:r>
      </w:ins>
      <w:ins w:id="96" w:author="EB" w:date="2018-12-23T11:04:00Z">
        <w:r w:rsidR="0027208E">
          <w:rPr>
            <w:rFonts w:ascii="Calibri" w:eastAsia="Calibri" w:hAnsi="Calibri" w:cs="Calibri"/>
            <w:sz w:val="24"/>
            <w:szCs w:val="24"/>
          </w:rPr>
          <w:t xml:space="preserve">that </w:t>
        </w:r>
      </w:ins>
      <w:del w:id="97" w:author="EB" w:date="2018-12-23T11:04:00Z">
        <w:r w:rsidDel="0027208E">
          <w:rPr>
            <w:rFonts w:ascii="Calibri" w:eastAsia="Calibri" w:hAnsi="Calibri" w:cs="Calibri"/>
            <w:sz w:val="24"/>
            <w:szCs w:val="24"/>
          </w:rPr>
          <w:delText>B</w:delText>
        </w:r>
        <w:r w:rsidRPr="00B96CC3" w:rsidDel="0027208E">
          <w:rPr>
            <w:rFonts w:ascii="Calibri" w:eastAsia="Calibri" w:hAnsi="Calibri" w:cs="Calibri"/>
            <w:sz w:val="24"/>
            <w:szCs w:val="24"/>
          </w:rPr>
          <w:delText xml:space="preserve">acterial </w:delText>
        </w:r>
      </w:del>
      <w:ins w:id="98" w:author="EB" w:date="2018-12-23T11:04:00Z">
        <w:r w:rsidR="0027208E">
          <w:rPr>
            <w:rFonts w:ascii="Calibri" w:eastAsia="Calibri" w:hAnsi="Calibri" w:cs="Calibri"/>
            <w:sz w:val="24"/>
            <w:szCs w:val="24"/>
          </w:rPr>
          <w:t>b</w:t>
        </w:r>
        <w:r w:rsidR="0027208E" w:rsidRPr="00B96CC3">
          <w:rPr>
            <w:rFonts w:ascii="Calibri" w:eastAsia="Calibri" w:hAnsi="Calibri" w:cs="Calibri"/>
            <w:sz w:val="24"/>
            <w:szCs w:val="24"/>
          </w:rPr>
          <w:t xml:space="preserve">acterial </w:t>
        </w:r>
      </w:ins>
      <w:r w:rsidRPr="00B96CC3">
        <w:rPr>
          <w:rFonts w:ascii="Calibri" w:eastAsia="Calibri" w:hAnsi="Calibri" w:cs="Calibri"/>
          <w:sz w:val="24"/>
          <w:szCs w:val="24"/>
        </w:rPr>
        <w:t>cell wall components</w:t>
      </w:r>
      <w:r>
        <w:rPr>
          <w:rFonts w:ascii="Calibri" w:eastAsia="Calibri" w:hAnsi="Calibri" w:cs="Calibri"/>
          <w:sz w:val="24"/>
          <w:szCs w:val="24"/>
        </w:rPr>
        <w:t xml:space="preserve"> (in serum)</w:t>
      </w:r>
      <w:ins w:id="99" w:author="EB" w:date="2018-12-23T11:04:00Z">
        <w:r w:rsidR="00756507">
          <w:rPr>
            <w:rFonts w:ascii="Calibri" w:eastAsia="Calibri" w:hAnsi="Calibri" w:cs="Calibri"/>
            <w:sz w:val="24"/>
            <w:szCs w:val="24"/>
          </w:rPr>
          <w:t xml:space="preserve"> </w:t>
        </w:r>
      </w:ins>
      <w:del w:id="100" w:author="EB" w:date="2018-12-23T11:04:00Z">
        <w:r w:rsidRPr="00B96CC3" w:rsidDel="00756507">
          <w:rPr>
            <w:rFonts w:ascii="Calibri" w:eastAsia="Calibri" w:hAnsi="Calibri" w:cs="Calibri"/>
            <w:sz w:val="24"/>
            <w:szCs w:val="24"/>
          </w:rPr>
          <w:delText xml:space="preserve"> have been shown to </w:delText>
        </w:r>
      </w:del>
      <w:r w:rsidRPr="00B96CC3">
        <w:rPr>
          <w:rFonts w:ascii="Calibri" w:eastAsia="Calibri" w:hAnsi="Calibri" w:cs="Calibri"/>
          <w:sz w:val="24"/>
          <w:szCs w:val="24"/>
        </w:rPr>
        <w:t xml:space="preserve">modify the morphology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from a normal yeast cell to a </w:t>
      </w:r>
      <w:r>
        <w:rPr>
          <w:rFonts w:ascii="Calibri" w:eastAsia="Calibri" w:hAnsi="Calibri" w:cs="Calibri"/>
          <w:sz w:val="24"/>
          <w:szCs w:val="24"/>
        </w:rPr>
        <w:t>large</w:t>
      </w:r>
      <w:r w:rsidR="00352BC7">
        <w:rPr>
          <w:rFonts w:ascii="Calibri" w:eastAsia="Calibri" w:hAnsi="Calibri" w:cs="Calibri"/>
          <w:sz w:val="24"/>
          <w:szCs w:val="24"/>
        </w:rPr>
        <w:t xml:space="preserve"> polyploid</w:t>
      </w:r>
      <w:r>
        <w:rPr>
          <w:rFonts w:ascii="Calibri" w:eastAsia="Calibri" w:hAnsi="Calibri" w:cs="Calibri"/>
          <w:sz w:val="24"/>
          <w:szCs w:val="24"/>
        </w:rPr>
        <w:t xml:space="preserve"> </w:t>
      </w:r>
      <w:r w:rsidRPr="00B96CC3">
        <w:rPr>
          <w:rFonts w:ascii="Calibri" w:eastAsia="Calibri" w:hAnsi="Calibri" w:cs="Calibri"/>
          <w:sz w:val="24"/>
          <w:szCs w:val="24"/>
        </w:rPr>
        <w:t>titan cell</w:t>
      </w:r>
      <w:del w:id="101" w:author="EB" w:date="2018-12-22T12:48:00Z">
        <w:r w:rsidRPr="00B96CC3" w:rsidDel="00630ACA">
          <w:rPr>
            <w:rFonts w:ascii="Calibri" w:eastAsia="Calibri" w:hAnsi="Calibri" w:cs="Calibri"/>
            <w:sz w:val="24"/>
            <w:szCs w:val="24"/>
          </w:rPr>
          <w:delText xml:space="preserve"> </w:delText>
        </w:r>
      </w:del>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13&lt;/sup&gt;","plainTextFormattedCitation":"13","previouslyFormattedCitation":"&lt;sup&gt;13&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13</w:t>
      </w:r>
      <w:r w:rsidRPr="00B96CC3">
        <w:rPr>
          <w:rStyle w:val="FootnoteReference"/>
          <w:rFonts w:ascii="Calibri" w:eastAsia="Calibri" w:hAnsi="Calibri" w:cs="Calibri"/>
          <w:sz w:val="24"/>
          <w:szCs w:val="24"/>
        </w:rPr>
        <w:fldChar w:fldCharType="end"/>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The peptidoglycan subunit muramyl dipeptide was identified as a component of serum associated with titan cell induction.</w:t>
      </w:r>
    </w:p>
    <w:p w14:paraId="66DE5C43" w14:textId="77777777" w:rsidR="00D63774" w:rsidRPr="00B96CC3" w:rsidRDefault="00D63774" w:rsidP="00D63774">
      <w:pPr>
        <w:pStyle w:val="BodyA"/>
        <w:rPr>
          <w:rFonts w:ascii="Calibri" w:eastAsia="Calibri" w:hAnsi="Calibri" w:cs="Calibri"/>
          <w:sz w:val="24"/>
          <w:szCs w:val="24"/>
        </w:rPr>
      </w:pPr>
      <w:commentRangeStart w:id="102"/>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7B86647B" w14:textId="033B670E"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t>
      </w:r>
      <w:del w:id="103" w:author="EB" w:date="2018-12-23T11:04:00Z">
        <w:r w:rsidDel="00756507">
          <w:rPr>
            <w:rFonts w:ascii="Calibri" w:eastAsia="Calibri" w:hAnsi="Calibri" w:cs="Calibri"/>
            <w:sz w:val="24"/>
            <w:szCs w:val="24"/>
          </w:rPr>
          <w:delText>would like to</w:delText>
        </w:r>
      </w:del>
      <w:ins w:id="104" w:author="EB" w:date="2018-12-23T11:04:00Z">
        <w:r w:rsidR="00756507">
          <w:rPr>
            <w:rFonts w:ascii="Calibri" w:eastAsia="Calibri" w:hAnsi="Calibri" w:cs="Calibri"/>
            <w:sz w:val="24"/>
            <w:szCs w:val="24"/>
          </w:rPr>
          <w:t>will</w:t>
        </w:r>
      </w:ins>
      <w:r>
        <w:rPr>
          <w:rFonts w:ascii="Calibri" w:eastAsia="Calibri" w:hAnsi="Calibri" w:cs="Calibri"/>
          <w:sz w:val="24"/>
          <w:szCs w:val="24"/>
        </w:rPr>
        <w:t xml:space="preserve"> dissect the role bacterial cell wall components play in the pathogenesis of </w:t>
      </w:r>
      <w:r w:rsidRPr="00B42CBA">
        <w:rPr>
          <w:rFonts w:ascii="Calibri" w:eastAsia="Calibri" w:hAnsi="Calibri" w:cs="Calibri"/>
          <w:i/>
          <w:sz w:val="24"/>
          <w:szCs w:val="24"/>
        </w:rPr>
        <w:t>C. neoformans</w:t>
      </w:r>
      <w:r>
        <w:rPr>
          <w:rFonts w:ascii="Calibri" w:eastAsia="Calibri" w:hAnsi="Calibri" w:cs="Calibri"/>
          <w:sz w:val="24"/>
          <w:szCs w:val="24"/>
        </w:rPr>
        <w:t xml:space="preserve"> in the lung. I will identify which components influence gene expression and examine changes in phenotype to determine the molecular mechanisms underlying these changes.</w:t>
      </w:r>
    </w:p>
    <w:commentRangeEnd w:id="102"/>
    <w:p w14:paraId="6DC9C355" w14:textId="77777777" w:rsidR="00D63774" w:rsidRPr="00B96CC3" w:rsidRDefault="00EA3071" w:rsidP="00D63774">
      <w:pPr>
        <w:pStyle w:val="BodyA"/>
        <w:rPr>
          <w:rFonts w:ascii="Calibri" w:eastAsia="Calibri" w:hAnsi="Calibri" w:cs="Calibri"/>
          <w:sz w:val="24"/>
          <w:szCs w:val="24"/>
        </w:rPr>
      </w:pPr>
      <w:r>
        <w:rPr>
          <w:rStyle w:val="CommentReference"/>
          <w:rFonts w:ascii="Times New Roman" w:hAnsi="Times New Roman" w:cs="Times New Roman"/>
          <w:color w:val="auto"/>
          <w:lang w:eastAsia="en-US"/>
        </w:rPr>
        <w:commentReference w:id="102"/>
      </w:r>
      <w:r w:rsidR="00D63774" w:rsidRPr="00B96CC3">
        <w:rPr>
          <w:rFonts w:ascii="Calibri" w:eastAsia="Calibri" w:hAnsi="Calibri" w:cs="Calibri"/>
          <w:b/>
          <w:sz w:val="24"/>
          <w:szCs w:val="24"/>
          <w:u w:val="single"/>
        </w:rPr>
        <w:t>Method:</w:t>
      </w:r>
    </w:p>
    <w:p w14:paraId="70578F6F" w14:textId="44BE3E3F"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Pr>
          <w:rFonts w:ascii="Calibri" w:eastAsia="Calibri" w:hAnsi="Calibri" w:cs="Calibri"/>
          <w:color w:val="auto"/>
          <w:sz w:val="24"/>
          <w:szCs w:val="24"/>
        </w:rPr>
        <w:t xml:space="preserve">incubate growth arrested GA-Cn-YPD and GA-Cn-YNB in serum-free media with purified components of bacterial cell walls. Namely, peptidoglycan subunits N-acetyl glucosamine (NAG), </w:t>
      </w:r>
      <w:r>
        <w:rPr>
          <w:rFonts w:ascii="Calibri" w:eastAsia="Calibri" w:hAnsi="Calibri" w:cs="Calibri"/>
          <w:color w:val="auto"/>
          <w:sz w:val="24"/>
          <w:szCs w:val="24"/>
        </w:rPr>
        <w:lastRenderedPageBreak/>
        <w:t xml:space="preserve">N-acetyl muramic acid (NAM) and muramyl dipeptide found in gram positive and negative bacteria; lipopolysaccharide found in gram negative bacteria and teichoic acid (a major surface antigen) found in gram positive bacteria. These </w:t>
      </w:r>
      <w:r w:rsidR="00352BC7">
        <w:rPr>
          <w:rFonts w:ascii="Calibri" w:eastAsia="Calibri" w:hAnsi="Calibri" w:cs="Calibri"/>
          <w:color w:val="auto"/>
          <w:sz w:val="24"/>
          <w:szCs w:val="24"/>
        </w:rPr>
        <w:t xml:space="preserve">reagents </w:t>
      </w:r>
      <w:r>
        <w:rPr>
          <w:rFonts w:ascii="Calibri" w:eastAsia="Calibri" w:hAnsi="Calibri" w:cs="Calibri"/>
          <w:color w:val="auto"/>
          <w:sz w:val="24"/>
          <w:szCs w:val="24"/>
        </w:rPr>
        <w:t>are all commercially available. I will incubate cells at 25⁰C and 37⁰C if capsule was induced at both temperatures in aim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FE021F">
        <w:rPr>
          <w:rFonts w:ascii="Calibri" w:eastAsia="Calibri" w:hAnsi="Calibri" w:cs="Calibri"/>
          <w:sz w:val="24"/>
          <w:szCs w:val="24"/>
        </w:rPr>
        <w:t>Appendix 4).</w:t>
      </w:r>
      <w:r>
        <w:rPr>
          <w:rFonts w:ascii="Calibri" w:eastAsia="Calibri" w:hAnsi="Calibri" w:cs="Calibri"/>
          <w:color w:val="auto"/>
          <w:sz w:val="24"/>
          <w:szCs w:val="24"/>
        </w:rPr>
        <w:t xml:space="preserve"> Depending on results from pilot studies I will further characterize the effect of lipopolysaccharide by incubating yeas</w:t>
      </w:r>
      <w:r w:rsidR="00A45EDF">
        <w:rPr>
          <w:rFonts w:ascii="Calibri" w:eastAsia="Calibri" w:hAnsi="Calibri" w:cs="Calibri"/>
          <w:color w:val="auto"/>
          <w:sz w:val="24"/>
          <w:szCs w:val="24"/>
        </w:rPr>
        <w:t>t cells with the subunits lipid-</w:t>
      </w:r>
      <w:r>
        <w:rPr>
          <w:rFonts w:ascii="Calibri" w:eastAsia="Calibri" w:hAnsi="Calibri" w:cs="Calibri"/>
          <w:color w:val="auto"/>
          <w:sz w:val="24"/>
          <w:szCs w:val="24"/>
        </w:rPr>
        <w:t xml:space="preserve">A (antigenic), core polysaccharide and/or o-polysaccharide. </w:t>
      </w:r>
    </w:p>
    <w:p w14:paraId="6A268364" w14:textId="6F9E3B29" w:rsidR="00D63774"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Pr="006F5DE9">
        <w:rPr>
          <w:rFonts w:ascii="Calibri" w:eastAsia="Calibri" w:hAnsi="Calibri" w:cs="Calibri"/>
          <w:color w:val="auto"/>
          <w:sz w:val="24"/>
          <w:szCs w:val="24"/>
        </w:rPr>
        <w:t xml:space="preserve"> changes under each condition</w:t>
      </w:r>
      <w:r w:rsidRPr="00D02579">
        <w:rPr>
          <w:rFonts w:ascii="Calibri" w:eastAsia="Calibri" w:hAnsi="Calibri" w:cs="Calibri"/>
          <w:color w:val="auto"/>
          <w:sz w:val="24"/>
          <w:szCs w:val="24"/>
        </w:rPr>
        <w:t>. I will extract RNA for</w:t>
      </w:r>
      <w:r w:rsidR="008B5DF1">
        <w:rPr>
          <w:rFonts w:ascii="Calibri" w:eastAsia="Calibri" w:hAnsi="Calibri" w:cs="Calibri"/>
          <w:color w:val="auto"/>
          <w:sz w:val="24"/>
          <w:szCs w:val="24"/>
        </w:rPr>
        <w:t xml:space="preserve"> </w:t>
      </w:r>
      <w:r w:rsidRPr="00D02579">
        <w:rPr>
          <w:rFonts w:ascii="Calibri" w:eastAsia="Calibri" w:hAnsi="Calibri" w:cs="Calibri"/>
          <w:color w:val="auto"/>
          <w:sz w:val="24"/>
          <w:szCs w:val="24"/>
        </w:rPr>
        <w:t xml:space="preserve">analysis using </w:t>
      </w:r>
      <w:r w:rsidR="00BD3215">
        <w:rPr>
          <w:rFonts w:ascii="Calibri" w:eastAsia="Calibri" w:hAnsi="Calibri" w:cs="Calibri"/>
          <w:color w:val="auto"/>
          <w:sz w:val="24"/>
          <w:szCs w:val="24"/>
        </w:rPr>
        <w:t>RT-</w:t>
      </w:r>
      <w:r w:rsidRPr="00D02579">
        <w:rPr>
          <w:rFonts w:ascii="Calibri" w:eastAsia="Calibri" w:hAnsi="Calibri" w:cs="Calibri"/>
          <w:color w:val="auto"/>
          <w:sz w:val="24"/>
          <w:szCs w:val="24"/>
        </w:rPr>
        <w:t>qPCR and RNA-seq</w:t>
      </w:r>
      <w:r w:rsidR="008B5DF1">
        <w:rPr>
          <w:rFonts w:ascii="Calibri" w:eastAsia="Calibri" w:hAnsi="Calibri" w:cs="Calibri"/>
          <w:color w:val="auto"/>
          <w:sz w:val="24"/>
          <w:szCs w:val="24"/>
        </w:rPr>
        <w:t xml:space="preserve"> to identify unknown enriched genes or pathways</w:t>
      </w:r>
      <w:r w:rsidRPr="00D02579">
        <w:rPr>
          <w:rFonts w:ascii="Calibri" w:eastAsia="Calibri" w:hAnsi="Calibri" w:cs="Calibri"/>
          <w:color w:val="auto"/>
          <w:sz w:val="24"/>
          <w:szCs w:val="24"/>
        </w:rPr>
        <w:t>.</w:t>
      </w:r>
      <w:r w:rsidR="00352BC7">
        <w:rPr>
          <w:rFonts w:ascii="Calibri" w:eastAsia="Calibri" w:hAnsi="Calibri" w:cs="Calibri"/>
          <w:color w:val="auto"/>
          <w:sz w:val="24"/>
          <w:szCs w:val="24"/>
        </w:rPr>
        <w:t xml:space="preserve"> </w:t>
      </w:r>
    </w:p>
    <w:p w14:paraId="628B8D16" w14:textId="77777777" w:rsidR="00D63774" w:rsidRPr="00B96CC3" w:rsidRDefault="00D63774" w:rsidP="00D63774">
      <w:pPr>
        <w:pStyle w:val="BodyA"/>
        <w:rPr>
          <w:rFonts w:ascii="Calibri" w:eastAsia="Calibri" w:hAnsi="Calibri" w:cs="Calibri"/>
          <w:sz w:val="24"/>
          <w:szCs w:val="24"/>
        </w:rPr>
      </w:pPr>
    </w:p>
    <w:p w14:paraId="1EB0653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7027380E"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Following inhalation</w:t>
      </w:r>
      <w:r>
        <w:rPr>
          <w:rFonts w:ascii="Calibri" w:eastAsia="Calibri" w:hAnsi="Calibri" w:cs="Calibri"/>
          <w:sz w:val="24"/>
          <w:szCs w:val="24"/>
        </w:rPr>
        <w:t>,</w:t>
      </w:r>
      <w:r w:rsidRPr="00B96CC3">
        <w:rPr>
          <w:rFonts w:ascii="Calibri" w:eastAsia="Calibri" w:hAnsi="Calibri" w:cs="Calibri"/>
          <w:sz w:val="24"/>
          <w:szCs w:val="24"/>
        </w:rPr>
        <w:t xml:space="preserve"> fungi will first encounter the mucosal surface of the lung which is covered in a film of surfactant that maintains surface tension during respiration and contains soluble effector molecules with antimicrobial properties</w:t>
      </w:r>
      <w:r>
        <w:rPr>
          <w:rFonts w:ascii="Calibri" w:eastAsia="Calibri" w:hAnsi="Calibri" w:cs="Calibri"/>
          <w:sz w:val="24"/>
          <w:szCs w:val="24"/>
        </w:rPr>
        <w:t>,</w:t>
      </w:r>
      <w:r w:rsidRPr="00B96CC3">
        <w:rPr>
          <w:rFonts w:ascii="Calibri" w:eastAsia="Calibri" w:hAnsi="Calibri" w:cs="Calibri"/>
          <w:sz w:val="24"/>
          <w:szCs w:val="24"/>
        </w:rPr>
        <w:t xml:space="preserve"> such as the collectins and host-defense peptides.  </w:t>
      </w:r>
    </w:p>
    <w:p w14:paraId="2B9E6BD2" w14:textId="1FD59E3E"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2D0D7F">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14–18&lt;/sup&gt;","plainTextFormattedCitation":"14–18","previouslyFormattedCitation":"&lt;sup&gt;14–18&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3C40B5" w:rsidRPr="003C40B5">
        <w:rPr>
          <w:rFonts w:ascii="Calibri" w:eastAsia="Calibri" w:hAnsi="Calibri" w:cs="Calibri"/>
          <w:bCs/>
          <w:noProof/>
          <w:sz w:val="24"/>
          <w:szCs w:val="24"/>
          <w:vertAlign w:val="superscript"/>
        </w:rPr>
        <w:t>14–18</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19&lt;/sup&gt;","plainTextFormattedCitation":"19","previouslyFormattedCitation":"&lt;sup&gt;19&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19</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15,16,20,21&lt;/sup&gt;","plainTextFormattedCitation":"15,16,20,21","previouslyFormattedCitation":"&lt;sup&gt;15,16,20,21&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15,16,20,21</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22&lt;/sup&gt;","plainTextFormattedCitation":"22","previouslyFormattedCitation":"&lt;sup&gt;22&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22</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779B1F2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1506AFB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investigate if </w:t>
      </w:r>
      <w:r>
        <w:rPr>
          <w:rFonts w:ascii="Calibri" w:eastAsia="Calibri" w:hAnsi="Calibri" w:cs="Calibri"/>
          <w:sz w:val="24"/>
          <w:szCs w:val="24"/>
        </w:rPr>
        <w:t xml:space="preserve">binding of </w:t>
      </w:r>
      <w:r w:rsidRPr="00B96CC3">
        <w:rPr>
          <w:rFonts w:ascii="Calibri" w:eastAsia="Calibri" w:hAnsi="Calibri" w:cs="Calibri"/>
          <w:sz w:val="24"/>
          <w:szCs w:val="24"/>
        </w:rPr>
        <w:t xml:space="preserve">SP-D affects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directly by analyzing fungal gene expression before and after binding of purified recombinant </w:t>
      </w:r>
      <w:r>
        <w:rPr>
          <w:rFonts w:ascii="Calibri" w:eastAsia="Calibri" w:hAnsi="Calibri" w:cs="Calibri"/>
          <w:sz w:val="24"/>
          <w:szCs w:val="24"/>
        </w:rPr>
        <w:t xml:space="preserve">human </w:t>
      </w:r>
      <w:r w:rsidRPr="00B96CC3">
        <w:rPr>
          <w:rFonts w:ascii="Calibri" w:eastAsia="Calibri" w:hAnsi="Calibri" w:cs="Calibri"/>
          <w:sz w:val="24"/>
          <w:szCs w:val="24"/>
        </w:rPr>
        <w:t>SP-D</w:t>
      </w:r>
      <w:r>
        <w:rPr>
          <w:rFonts w:ascii="Calibri" w:eastAsia="Calibri" w:hAnsi="Calibri" w:cs="Calibri"/>
          <w:sz w:val="24"/>
          <w:szCs w:val="24"/>
        </w:rPr>
        <w:t xml:space="preserve"> (rh-SP-D)</w:t>
      </w:r>
      <w:r w:rsidRPr="00B96CC3">
        <w:rPr>
          <w:rFonts w:ascii="Calibri" w:eastAsia="Calibri" w:hAnsi="Calibri" w:cs="Calibri"/>
          <w:sz w:val="24"/>
          <w:szCs w:val="24"/>
        </w:rPr>
        <w:t xml:space="preserve">. Direct binding of </w:t>
      </w:r>
      <w:r>
        <w:rPr>
          <w:rFonts w:ascii="Calibri" w:eastAsia="Calibri" w:hAnsi="Calibri" w:cs="Calibri"/>
          <w:sz w:val="24"/>
          <w:szCs w:val="24"/>
        </w:rPr>
        <w:t>rh-</w:t>
      </w:r>
      <w:r w:rsidRPr="00B96CC3">
        <w:rPr>
          <w:rFonts w:ascii="Calibri" w:eastAsia="Calibri" w:hAnsi="Calibri" w:cs="Calibri"/>
          <w:sz w:val="24"/>
          <w:szCs w:val="24"/>
        </w:rPr>
        <w:t xml:space="preserve">SP-D may modulate gene expression of surface receptors in a synergistic or antagonistic way and could therefore reciprocally modulate virulence factors, such as capsule production/cell wall rearrangements, thereby enhancing fungal survival. </w:t>
      </w:r>
    </w:p>
    <w:p w14:paraId="3C8F372D"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292E9CDD" w14:textId="24508DF4"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r>
        <w:rPr>
          <w:rFonts w:ascii="Calibri" w:eastAsia="Calibri" w:hAnsi="Calibri" w:cs="Calibri"/>
          <w:sz w:val="24"/>
          <w:szCs w:val="24"/>
        </w:rPr>
        <w:t xml:space="preserve">rh-SP-D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w:t>
      </w:r>
      <w:r w:rsidR="00BD3215">
        <w:rPr>
          <w:rFonts w:ascii="Calibri" w:eastAsia="Calibri" w:hAnsi="Calibri" w:cs="Calibri"/>
          <w:sz w:val="24"/>
          <w:szCs w:val="24"/>
        </w:rPr>
        <w:t>RT-</w:t>
      </w:r>
      <w:r w:rsidRPr="00B96CC3">
        <w:rPr>
          <w:rFonts w:ascii="Calibri" w:eastAsia="Calibri" w:hAnsi="Calibri" w:cs="Calibri"/>
          <w:sz w:val="24"/>
          <w:szCs w:val="24"/>
        </w:rPr>
        <w:t>qPCR and RNA-seq.</w:t>
      </w:r>
    </w:p>
    <w:p w14:paraId="7C449369" w14:textId="77777777"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under these selective environm</w:t>
      </w:r>
      <w:r>
        <w:rPr>
          <w:rFonts w:ascii="Calibri" w:eastAsia="Calibri" w:hAnsi="Calibri" w:cs="Calibri"/>
          <w:sz w:val="24"/>
          <w:szCs w:val="24"/>
        </w:rPr>
        <w:t>ental pressures may lead to</w:t>
      </w:r>
      <w:r w:rsidRPr="00B96CC3">
        <w:rPr>
          <w:rFonts w:ascii="Calibri" w:eastAsia="Calibri" w:hAnsi="Calibri" w:cs="Calibri"/>
          <w:sz w:val="24"/>
          <w:szCs w:val="24"/>
        </w:rPr>
        <w:t xml:space="preserve">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14:paraId="6DD82E22" w14:textId="77777777" w:rsidR="00D63774" w:rsidRPr="00B96CC3" w:rsidRDefault="00D63774" w:rsidP="00D63774">
      <w:pPr>
        <w:pStyle w:val="BodyA"/>
        <w:rPr>
          <w:rFonts w:ascii="Calibri" w:eastAsia="Calibri" w:hAnsi="Calibri" w:cs="Calibri"/>
          <w:sz w:val="24"/>
          <w:szCs w:val="24"/>
        </w:rPr>
      </w:pPr>
    </w:p>
    <w:p w14:paraId="196ECC7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lastRenderedPageBreak/>
        <w:t>Challenges</w:t>
      </w:r>
      <w:r w:rsidRPr="00B96CC3">
        <w:rPr>
          <w:rFonts w:ascii="Calibri" w:eastAsia="Calibri" w:hAnsi="Calibri" w:cs="Calibri"/>
          <w:b/>
          <w:sz w:val="24"/>
          <w:szCs w:val="24"/>
        </w:rPr>
        <w:t>:</w:t>
      </w:r>
    </w:p>
    <w:p w14:paraId="716AB129" w14:textId="1A8B7534" w:rsidR="003C40B5"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Going from yeast cul</w:t>
      </w:r>
      <w:r>
        <w:rPr>
          <w:rFonts w:ascii="Calibri" w:eastAsia="Calibri" w:hAnsi="Calibri" w:cs="Calibri"/>
          <w:sz w:val="24"/>
          <w:szCs w:val="24"/>
        </w:rPr>
        <w:t>tures to identification of gene expression</w:t>
      </w:r>
      <w:r w:rsidRPr="00B96CC3">
        <w:rPr>
          <w:rFonts w:ascii="Calibri" w:eastAsia="Calibri" w:hAnsi="Calibri" w:cs="Calibri"/>
          <w:sz w:val="24"/>
          <w:szCs w:val="24"/>
        </w:rPr>
        <w:t xml:space="preserve"> involves a multi-step approach including harvesting cells, RNA isolation, removal of genomic DNA, cDNA synthesis and </w:t>
      </w:r>
      <w:r w:rsidR="00BD3215">
        <w:rPr>
          <w:rFonts w:ascii="Calibri" w:eastAsia="Calibri" w:hAnsi="Calibri" w:cs="Calibri"/>
          <w:sz w:val="24"/>
          <w:szCs w:val="24"/>
        </w:rPr>
        <w:t>RT-</w:t>
      </w:r>
      <w:r w:rsidRPr="00B96CC3">
        <w:rPr>
          <w:rFonts w:ascii="Calibri" w:eastAsia="Calibri" w:hAnsi="Calibri" w:cs="Calibri"/>
          <w:sz w:val="24"/>
          <w:szCs w:val="24"/>
        </w:rPr>
        <w:t xml:space="preserve">qPCR/RNA-seq. </w:t>
      </w:r>
      <w:r w:rsidR="002479DE">
        <w:rPr>
          <w:rFonts w:ascii="Calibri" w:eastAsia="Calibri" w:hAnsi="Calibri" w:cs="Calibri"/>
          <w:sz w:val="24"/>
          <w:szCs w:val="24"/>
        </w:rPr>
        <w:t>Although all these steps are established and routine in the Wallace lab, t</w:t>
      </w:r>
      <w:r w:rsidRPr="00B96CC3">
        <w:rPr>
          <w:rFonts w:ascii="Calibri" w:eastAsia="Calibri" w:hAnsi="Calibri" w:cs="Calibri"/>
          <w:sz w:val="24"/>
          <w:szCs w:val="24"/>
        </w:rPr>
        <w:t>his multi-step approach can introduce inter- and intra-</w:t>
      </w:r>
      <w:r>
        <w:rPr>
          <w:rFonts w:ascii="Calibri" w:eastAsia="Calibri" w:hAnsi="Calibri" w:cs="Calibri"/>
          <w:sz w:val="24"/>
          <w:szCs w:val="24"/>
        </w:rPr>
        <w:t xml:space="preserve">sample </w:t>
      </w:r>
      <w:r w:rsidRPr="00B96CC3">
        <w:rPr>
          <w:rFonts w:ascii="Calibri" w:eastAsia="Calibri" w:hAnsi="Calibri" w:cs="Calibri"/>
          <w:sz w:val="24"/>
          <w:szCs w:val="24"/>
        </w:rPr>
        <w:t>variation which must be normalized in order to make sense of the data produced.</w:t>
      </w:r>
    </w:p>
    <w:p w14:paraId="6E94DB4C" w14:textId="792C3A83"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Normalization is very important when comparing data from different experimental conditions in a quantitative and qualitative manner</w:t>
      </w:r>
      <w:r w:rsidR="002D0D7F">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23&lt;/sup&gt;","plainTextFormattedCitation":"23","previouslyFormattedCitation":"&lt;sup&gt;23&lt;/sup&gt;"},"properties":{"noteIndex":0},"schema":"https://github.com/citation-style-language/schema/raw/master/csl-citation.json"}</w:instrText>
      </w:r>
      <w:r w:rsidR="002D0D7F">
        <w:rPr>
          <w:rFonts w:ascii="Calibri" w:eastAsia="Calibri" w:hAnsi="Calibri" w:cs="Calibri"/>
          <w:sz w:val="24"/>
          <w:szCs w:val="24"/>
        </w:rPr>
        <w:fldChar w:fldCharType="separate"/>
      </w:r>
      <w:r w:rsidR="002D0D7F" w:rsidRPr="002D0D7F">
        <w:rPr>
          <w:rFonts w:ascii="Calibri" w:eastAsia="Calibri" w:hAnsi="Calibri" w:cs="Calibri"/>
          <w:noProof/>
          <w:sz w:val="24"/>
          <w:szCs w:val="24"/>
          <w:vertAlign w:val="superscript"/>
        </w:rPr>
        <w:t>23</w:t>
      </w:r>
      <w:r w:rsidR="002D0D7F">
        <w:rPr>
          <w:rFonts w:ascii="Calibri" w:eastAsia="Calibri" w:hAnsi="Calibri" w:cs="Calibri"/>
          <w:sz w:val="24"/>
          <w:szCs w:val="24"/>
        </w:rPr>
        <w:fldChar w:fldCharType="end"/>
      </w:r>
      <w:r>
        <w:rPr>
          <w:rFonts w:ascii="Calibri" w:eastAsia="Calibri" w:hAnsi="Calibri" w:cs="Calibri"/>
          <w:sz w:val="24"/>
          <w:szCs w:val="24"/>
        </w:rPr>
        <w:t xml:space="preserve">. </w:t>
      </w:r>
      <w:r w:rsidRPr="00B96CC3">
        <w:rPr>
          <w:rFonts w:ascii="Calibri" w:eastAsia="Calibri" w:hAnsi="Calibri" w:cs="Calibri"/>
          <w:sz w:val="24"/>
          <w:szCs w:val="24"/>
        </w:rPr>
        <w:t xml:space="preserve">I will normalize </w:t>
      </w:r>
      <w:r w:rsidR="002D0D7F">
        <w:rPr>
          <w:rFonts w:ascii="Calibri" w:eastAsia="Calibri" w:hAnsi="Calibri" w:cs="Calibri"/>
          <w:sz w:val="24"/>
          <w:szCs w:val="24"/>
        </w:rPr>
        <w:t xml:space="preserve">global </w:t>
      </w:r>
      <w:r w:rsidRPr="00B96CC3">
        <w:rPr>
          <w:rFonts w:ascii="Calibri" w:eastAsia="Calibri" w:hAnsi="Calibri" w:cs="Calibri"/>
          <w:sz w:val="24"/>
          <w:szCs w:val="24"/>
        </w:rPr>
        <w:t xml:space="preserve">RNA levels by spiking in a 1:100 ratio of methanol-fixed </w:t>
      </w:r>
      <w:r w:rsidRPr="00B96CC3">
        <w:rPr>
          <w:rFonts w:ascii="Calibri" w:eastAsia="Calibri" w:hAnsi="Calibri" w:cs="Calibri"/>
          <w:i/>
          <w:sz w:val="24"/>
          <w:szCs w:val="24"/>
        </w:rPr>
        <w:t>Schizosaccaromyces pombe</w:t>
      </w:r>
      <w:r>
        <w:rPr>
          <w:rFonts w:ascii="Calibri" w:eastAsia="Calibri" w:hAnsi="Calibri" w:cs="Calibri"/>
          <w:sz w:val="24"/>
          <w:szCs w:val="24"/>
        </w:rPr>
        <w:t xml:space="preserve"> using three </w:t>
      </w:r>
      <w:r w:rsidRPr="00A67CCC">
        <w:rPr>
          <w:rFonts w:ascii="Calibri" w:eastAsia="Calibri" w:hAnsi="Calibri" w:cs="Calibri"/>
          <w:sz w:val="24"/>
          <w:szCs w:val="24"/>
        </w:rPr>
        <w:t xml:space="preserve">reference </w:t>
      </w:r>
      <w:r w:rsidRPr="00A67CCC">
        <w:rPr>
          <w:rFonts w:ascii="Calibri" w:eastAsia="Calibri" w:hAnsi="Calibri" w:cs="Calibri"/>
          <w:i/>
          <w:sz w:val="24"/>
          <w:szCs w:val="24"/>
        </w:rPr>
        <w:t>S.pombe</w:t>
      </w:r>
      <w:r w:rsidRPr="00A67CCC">
        <w:rPr>
          <w:rFonts w:ascii="Calibri" w:eastAsia="Calibri" w:hAnsi="Calibri" w:cs="Calibri"/>
          <w:sz w:val="24"/>
          <w:szCs w:val="24"/>
        </w:rPr>
        <w:t xml:space="preserve"> genes</w:t>
      </w:r>
      <w:r>
        <w:rPr>
          <w:rFonts w:ascii="Calibri" w:eastAsia="Calibri" w:hAnsi="Calibri" w:cs="Calibri"/>
          <w:sz w:val="24"/>
          <w:szCs w:val="24"/>
        </w:rPr>
        <w:t xml:space="preserve">. Analysis of </w:t>
      </w:r>
      <w:r w:rsidR="00BD3215">
        <w:rPr>
          <w:rFonts w:ascii="Calibri" w:eastAsia="Calibri" w:hAnsi="Calibri" w:cs="Calibri"/>
          <w:sz w:val="24"/>
          <w:szCs w:val="24"/>
        </w:rPr>
        <w:t>RT-</w:t>
      </w:r>
      <w:r>
        <w:rPr>
          <w:rFonts w:ascii="Calibri" w:eastAsia="Calibri" w:hAnsi="Calibri" w:cs="Calibri"/>
          <w:sz w:val="24"/>
          <w:szCs w:val="24"/>
        </w:rPr>
        <w:t xml:space="preserve">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24&lt;/sup&gt;","plainTextFormattedCitation":"24","previouslyFormattedCitation":"&lt;sup&gt;24&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2D0D7F" w:rsidRPr="002D0D7F">
        <w:rPr>
          <w:rFonts w:ascii="Calibri" w:eastAsia="Calibri" w:hAnsi="Calibri" w:cs="Calibri"/>
          <w:bCs/>
          <w:noProof/>
          <w:sz w:val="24"/>
          <w:szCs w:val="24"/>
          <w:vertAlign w:val="superscript"/>
        </w:rPr>
        <w:t>24</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stable expressed </w:t>
      </w:r>
      <w:r w:rsidRPr="00B96CC3">
        <w:rPr>
          <w:rFonts w:ascii="Calibri" w:eastAsia="Calibri" w:hAnsi="Calibri" w:cs="Calibri"/>
          <w:sz w:val="24"/>
          <w:szCs w:val="24"/>
        </w:rPr>
        <w:t xml:space="preserve">reference controls and the geometric mean of these will be taken. These will allow me to normalize differences in the amount and quality of starting material as well as in the efficiency of the reaction. It is common to use ubiquitously expressed genes. </w:t>
      </w:r>
      <w:r w:rsidR="00BD3215">
        <w:rPr>
          <w:rFonts w:ascii="Calibri" w:eastAsia="Calibri" w:hAnsi="Calibri" w:cs="Calibri"/>
          <w:sz w:val="24"/>
          <w:szCs w:val="24"/>
        </w:rPr>
        <w:t>RT-</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25&lt;/sup&gt;","plainTextFormattedCitation":"25","previouslyFormattedCitation":"&lt;sup&gt;25&lt;/sup&gt;"},"properties":{"noteIndex":0},"schema":"https://github.com/citation-style-language/schema/raw/master/csl-citation.json"}</w:instrText>
      </w:r>
      <w:r>
        <w:rPr>
          <w:rFonts w:ascii="Calibri" w:eastAsia="Calibri" w:hAnsi="Calibri" w:cs="Calibri"/>
          <w:sz w:val="24"/>
          <w:szCs w:val="24"/>
        </w:rPr>
        <w:fldChar w:fldCharType="separate"/>
      </w:r>
      <w:r w:rsidR="002D0D7F" w:rsidRPr="002D0D7F">
        <w:rPr>
          <w:rFonts w:ascii="Calibri" w:eastAsia="Calibri" w:hAnsi="Calibri" w:cs="Calibri"/>
          <w:noProof/>
          <w:sz w:val="24"/>
          <w:szCs w:val="24"/>
          <w:vertAlign w:val="superscript"/>
        </w:rPr>
        <w:t>25</w:t>
      </w:r>
      <w:r>
        <w:rPr>
          <w:rFonts w:ascii="Calibri" w:eastAsia="Calibri" w:hAnsi="Calibri" w:cs="Calibri"/>
          <w:sz w:val="24"/>
          <w:szCs w:val="24"/>
        </w:rPr>
        <w:fldChar w:fldCharType="end"/>
      </w:r>
      <w:r>
        <w:rPr>
          <w:rFonts w:ascii="Calibri" w:eastAsia="Calibri" w:hAnsi="Calibri" w:cs="Calibri"/>
          <w:sz w:val="24"/>
          <w:szCs w:val="24"/>
        </w:rPr>
        <w:t>.</w:t>
      </w:r>
    </w:p>
    <w:p w14:paraId="5FADD896" w14:textId="77777777"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14:paraId="2B5AD493" w14:textId="32F9B886"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2D0D7F">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26,27&lt;/sup&gt;","plainTextFormattedCitation":"26,27","previouslyFormattedCitation":"&lt;sup&gt;26,27&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2D0D7F" w:rsidRPr="002D0D7F">
        <w:rPr>
          <w:rFonts w:ascii="Calibri" w:hAnsi="Calibri" w:cs="Calibri"/>
          <w:noProof/>
          <w:sz w:val="24"/>
          <w:szCs w:val="24"/>
          <w:bdr w:val="none" w:sz="0" w:space="0" w:color="auto" w:frame="1"/>
          <w:shd w:val="clear" w:color="auto" w:fill="FFFFFF"/>
          <w:vertAlign w:val="superscript"/>
        </w:rPr>
        <w:t>26,27</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 xml:space="preserve">I will analyze RNA-seq data with DESeq2 in R. </w:t>
      </w:r>
      <w:r w:rsidRPr="0073211E">
        <w:rPr>
          <w:rStyle w:val="inline-l2-heading"/>
          <w:rFonts w:ascii="Calibri" w:hAnsi="Calibri" w:cs="Calibri"/>
          <w:bCs/>
          <w:color w:val="000000" w:themeColor="text1"/>
          <w:sz w:val="24"/>
          <w:szCs w:val="24"/>
          <w:bdr w:val="none" w:sz="0" w:space="0" w:color="auto" w:frame="1"/>
          <w:shd w:val="clear" w:color="auto" w:fill="FFFFFF"/>
        </w:rPr>
        <w:t>The package DESeq2 provides methods to test for differential expression by use of negative binomial generalized linear models</w:t>
      </w:r>
      <w:r>
        <w:rPr>
          <w:rStyle w:val="inline-l2-heading"/>
          <w:rFonts w:ascii="Calibri" w:hAnsi="Calibri" w:cs="Calibri"/>
          <w:bCs/>
          <w:color w:val="000000" w:themeColor="text1"/>
          <w:sz w:val="24"/>
          <w:szCs w:val="24"/>
          <w:bdr w:val="none" w:sz="0" w:space="0" w:color="auto" w:frame="1"/>
          <w:shd w:val="clear" w:color="auto" w:fill="FFFFFF"/>
        </w:rPr>
        <w:t>.</w:t>
      </w:r>
    </w:p>
    <w:p w14:paraId="5699DC53" w14:textId="4B7182E0"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carrying out </w:t>
      </w:r>
      <w:r w:rsidR="00BD3215">
        <w:rPr>
          <w:rStyle w:val="inline-l2-heading"/>
          <w:rFonts w:ascii="Calibri" w:hAnsi="Calibri" w:cs="Calibri"/>
          <w:bCs/>
          <w:color w:val="000000" w:themeColor="text1"/>
          <w:sz w:val="24"/>
          <w:szCs w:val="24"/>
          <w:bdr w:val="none" w:sz="0" w:space="0" w:color="auto" w:frame="1"/>
          <w:shd w:val="clear" w:color="auto" w:fill="FFFFFF"/>
        </w:rPr>
        <w:t>RT-</w:t>
      </w:r>
      <w:r>
        <w:rPr>
          <w:rStyle w:val="inline-l2-heading"/>
          <w:rFonts w:ascii="Calibri" w:hAnsi="Calibri" w:cs="Calibri"/>
          <w:bCs/>
          <w:color w:val="000000" w:themeColor="text1"/>
          <w:sz w:val="24"/>
          <w:szCs w:val="24"/>
          <w:bdr w:val="none" w:sz="0" w:space="0" w:color="auto" w:frame="1"/>
          <w:shd w:val="clear" w:color="auto" w:fill="FFFFFF"/>
        </w:rPr>
        <w:t xml:space="preserve">qPCR on many genes. In order to make this practical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the s</w:t>
      </w:r>
      <w:ins w:id="105" w:author="EB" w:date="2018-12-23T11:41:00Z">
        <w:r w:rsidR="00F81769">
          <w:rPr>
            <w:rStyle w:val="inline-l2-heading"/>
            <w:rFonts w:ascii="Calibri" w:hAnsi="Calibri" w:cs="Calibri"/>
            <w:bCs/>
            <w:color w:val="000000" w:themeColor="text1"/>
            <w:sz w:val="24"/>
            <w:szCs w:val="24"/>
            <w:bdr w:val="none" w:sz="0" w:space="0" w:color="auto" w:frame="1"/>
            <w:shd w:val="clear" w:color="auto" w:fill="FFFFFF"/>
          </w:rPr>
          <w:t>t</w:t>
        </w:r>
      </w:ins>
      <w:r>
        <w:rPr>
          <w:rStyle w:val="inline-l2-heading"/>
          <w:rFonts w:ascii="Calibri" w:hAnsi="Calibri" w:cs="Calibri"/>
          <w:bCs/>
          <w:color w:val="000000" w:themeColor="text1"/>
          <w:sz w:val="24"/>
          <w:szCs w:val="24"/>
          <w:bdr w:val="none" w:sz="0" w:space="0" w:color="auto" w:frame="1"/>
          <w:shd w:val="clear" w:color="auto" w:fill="FFFFFF"/>
        </w:rPr>
        <w:t xml:space="preserve">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 xml:space="preserve">to automate </w:t>
      </w:r>
      <w:r w:rsidR="00BD3215">
        <w:rPr>
          <w:rStyle w:val="inline-l2-heading"/>
          <w:rFonts w:ascii="Calibri" w:hAnsi="Calibri" w:cs="Calibri"/>
          <w:bCs/>
          <w:color w:val="000000" w:themeColor="text1"/>
          <w:sz w:val="24"/>
          <w:szCs w:val="24"/>
          <w:bdr w:val="none" w:sz="0" w:space="0" w:color="auto" w:frame="1"/>
          <w:shd w:val="clear" w:color="auto" w:fill="FFFFFF"/>
        </w:rPr>
        <w:t>RT-</w:t>
      </w:r>
      <w:r w:rsidRPr="002E26A8">
        <w:rPr>
          <w:rStyle w:val="inline-l2-heading"/>
          <w:rFonts w:ascii="Calibri" w:hAnsi="Calibri" w:cs="Calibri"/>
          <w:bCs/>
          <w:color w:val="000000" w:themeColor="text1"/>
          <w:sz w:val="24"/>
          <w:szCs w:val="24"/>
          <w:bdr w:val="none" w:sz="0" w:space="0" w:color="auto" w:frame="1"/>
          <w:shd w:val="clear" w:color="auto" w:fill="FFFFFF"/>
        </w:rPr>
        <w:t>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reducing human error through repetition.</w:t>
      </w:r>
    </w:p>
    <w:p w14:paraId="67A63C95"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F6F1790"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3E7DDA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41304B7B"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74CC7D68"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3F3E2C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E510BEC"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264325B7" w14:textId="77777777" w:rsidR="00D63774" w:rsidRDefault="00D63774" w:rsidP="00D63774">
      <w:pPr>
        <w:pStyle w:val="BodyA"/>
        <w:rPr>
          <w:rFonts w:ascii="Calibri" w:eastAsia="Calibri" w:hAnsi="Calibri" w:cs="Calibri"/>
          <w:sz w:val="24"/>
          <w:szCs w:val="24"/>
        </w:rPr>
      </w:pPr>
    </w:p>
    <w:p w14:paraId="790AB42B" w14:textId="11689A7A" w:rsidR="000341EA" w:rsidRPr="00B96CC3" w:rsidRDefault="00D63774" w:rsidP="00D63774">
      <w:pPr>
        <w:rPr>
          <w:rFonts w:ascii="Calibri" w:hAnsi="Calibri" w:cs="Calibri"/>
        </w:rPr>
      </w:pPr>
      <w:r w:rsidRPr="00B96CC3">
        <w:rPr>
          <w:rFonts w:ascii="Calibri" w:eastAsia="Calibri" w:hAnsi="Calibri" w:cs="Calibri"/>
        </w:rPr>
        <w:lastRenderedPageBreak/>
        <w:t xml:space="preserve">Word count: </w:t>
      </w:r>
      <w:r w:rsidR="009D0AC4">
        <w:rPr>
          <w:rFonts w:ascii="Calibri" w:eastAsia="Calibri" w:hAnsi="Calibri" w:cs="Calibri"/>
        </w:rPr>
        <w:t>1</w:t>
      </w:r>
      <w:r w:rsidR="002D0D7F">
        <w:rPr>
          <w:rFonts w:ascii="Calibri" w:eastAsia="Calibri" w:hAnsi="Calibri" w:cs="Calibri"/>
        </w:rPr>
        <w:t xml:space="preserve">497 </w:t>
      </w:r>
      <w:r w:rsidRPr="00B96CC3">
        <w:rPr>
          <w:rFonts w:ascii="Calibri" w:eastAsia="Calibri" w:hAnsi="Calibri" w:cs="Calibri"/>
        </w:rPr>
        <w:t>(1500)</w:t>
      </w:r>
      <w:r w:rsidR="00812FFE" w:rsidRPr="00B96CC3">
        <w:rPr>
          <w:rFonts w:ascii="Calibri" w:eastAsia="Calibri" w:hAnsi="Calibri" w:cs="Calibri"/>
        </w:rPr>
        <w:br w:type="page"/>
      </w:r>
    </w:p>
    <w:p w14:paraId="2AAEDBE5" w14:textId="77777777"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p>
    <w:p w14:paraId="1136A6DA" w14:textId="77777777" w:rsidR="000341EA" w:rsidRPr="00B96CC3" w:rsidRDefault="000341EA">
      <w:pPr>
        <w:pStyle w:val="BodyA"/>
        <w:rPr>
          <w:rFonts w:ascii="Calibri" w:eastAsia="Calibri" w:hAnsi="Calibri" w:cs="Calibri"/>
          <w:sz w:val="24"/>
          <w:szCs w:val="24"/>
        </w:rPr>
      </w:pPr>
    </w:p>
    <w:p w14:paraId="78ABB7AF" w14:textId="0677737A" w:rsidR="000341EA" w:rsidRPr="00B96CC3" w:rsidRDefault="006B25A2">
      <w:pPr>
        <w:pStyle w:val="BodyA"/>
        <w:rPr>
          <w:rFonts w:ascii="Calibri" w:eastAsia="Calibri" w:hAnsi="Calibri" w:cs="Calibri"/>
          <w:sz w:val="24"/>
          <w:szCs w:val="24"/>
        </w:rPr>
      </w:pPr>
      <w:r>
        <w:rPr>
          <w:rFonts w:ascii="Calibri" w:eastAsia="Calibri" w:hAnsi="Calibri" w:cs="Calibri"/>
          <w:sz w:val="24"/>
          <w:szCs w:val="24"/>
        </w:rPr>
        <w:t>Awaiting information from Dr. E Wallace.</w:t>
      </w:r>
    </w:p>
    <w:p w14:paraId="6EB2A125" w14:textId="77777777"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14:paraId="55DCE9EC" w14:textId="77777777" w:rsidR="00BB7CE8" w:rsidRDefault="00812FFE" w:rsidP="00C33E9D">
      <w:pPr>
        <w:pStyle w:val="BodyA"/>
        <w:rPr>
          <w:rFonts w:ascii="Calibri" w:eastAsia="Calibri" w:hAnsi="Calibri" w:cs="Calibri"/>
          <w:b/>
          <w:sz w:val="32"/>
          <w:szCs w:val="32"/>
        </w:rPr>
      </w:pPr>
      <w:r w:rsidRPr="00B96CC3">
        <w:rPr>
          <w:rFonts w:ascii="Calibri" w:eastAsia="Calibri" w:hAnsi="Calibri" w:cs="Calibri"/>
          <w:b/>
          <w:sz w:val="32"/>
          <w:szCs w:val="32"/>
        </w:rPr>
        <w:lastRenderedPageBreak/>
        <w:t>Timetable</w:t>
      </w:r>
    </w:p>
    <w:p w14:paraId="1706E8B7" w14:textId="77777777" w:rsidR="00C415BC" w:rsidRDefault="00C847F6"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C847F6">
        <w:rPr>
          <w:noProof/>
          <w:lang w:val="en-GB"/>
        </w:rPr>
        <w:lastRenderedPageBreak/>
        <w:drawing>
          <wp:inline distT="0" distB="0" distL="0" distR="0" wp14:anchorId="417B1A7E" wp14:editId="2AB4309C">
            <wp:extent cx="9253220" cy="533398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53220" cy="5333986"/>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14:paraId="31EEA7B4" w14:textId="73DEF052"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Pr>
          <w:rFonts w:ascii="Calibri" w:eastAsia="Calibri" w:hAnsi="Calibri" w:cs="Calibri"/>
          <w:sz w:val="22"/>
          <w:szCs w:val="22"/>
        </w:rPr>
        <w:lastRenderedPageBreak/>
        <w:fldChar w:fldCharType="begin" w:fldLock="1"/>
      </w:r>
      <w:r>
        <w:rPr>
          <w:rFonts w:ascii="Calibri" w:eastAsia="Calibri" w:hAnsi="Calibri" w:cs="Calibri"/>
          <w:sz w:val="22"/>
          <w:szCs w:val="22"/>
        </w:rPr>
        <w:instrText xml:space="preserve">ADDIN Mendeley Bibliography CSL_BIBLIOGRAPHY </w:instrText>
      </w:r>
      <w:r>
        <w:rPr>
          <w:rFonts w:ascii="Calibri" w:eastAsia="Calibri" w:hAnsi="Calibri" w:cs="Calibri"/>
          <w:sz w:val="22"/>
          <w:szCs w:val="22"/>
        </w:rPr>
        <w:fldChar w:fldCharType="separate"/>
      </w:r>
      <w:r w:rsidRPr="002D0D7F">
        <w:rPr>
          <w:rFonts w:ascii="Calibri" w:hAnsi="Calibri" w:cs="Calibri"/>
          <w:noProof/>
          <w:sz w:val="22"/>
        </w:rPr>
        <w:t xml:space="preserve">1. </w:t>
      </w:r>
      <w:r w:rsidRPr="002D0D7F">
        <w:rPr>
          <w:rFonts w:ascii="Calibri" w:hAnsi="Calibri" w:cs="Calibri"/>
          <w:noProof/>
          <w:sz w:val="22"/>
        </w:rPr>
        <w:tab/>
        <w:t xml:space="preserve">Hughes ES, Bell JE, Simmonds P. Investigation of the dynamics of the spread of human immunodeficiency virus to brain and other tissues by evolutionary analysis of sequences from the p17gag and env genes. </w:t>
      </w:r>
      <w:r w:rsidRPr="002D0D7F">
        <w:rPr>
          <w:rFonts w:ascii="Calibri" w:hAnsi="Calibri" w:cs="Calibri"/>
          <w:i/>
          <w:iCs/>
          <w:noProof/>
          <w:sz w:val="22"/>
        </w:rPr>
        <w:t>J Virol</w:t>
      </w:r>
      <w:r w:rsidRPr="002D0D7F">
        <w:rPr>
          <w:rFonts w:ascii="Calibri" w:hAnsi="Calibri" w:cs="Calibri"/>
          <w:noProof/>
          <w:sz w:val="22"/>
        </w:rPr>
        <w:t>. 1997;71(2):1272-1280. http://www.ncbi.nlm.nih.gov/pubmed/8995651. Accessed November 20, 2018.</w:t>
      </w:r>
    </w:p>
    <w:p w14:paraId="2BA48127"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 </w:t>
      </w:r>
      <w:r w:rsidRPr="002D0D7F">
        <w:rPr>
          <w:rFonts w:ascii="Calibri" w:hAnsi="Calibri" w:cs="Calibri"/>
          <w:noProof/>
          <w:sz w:val="22"/>
        </w:rPr>
        <w:tab/>
        <w:t xml:space="preserve">Hughes ES, Bell JE, Simmonds P. Investigation of population diversity of human immunodeficiency virus type 1 in vivo by nucleotide sequencing and length polymorphism analysis of the V1/V2 hypervariable region of env. </w:t>
      </w:r>
      <w:r w:rsidRPr="002D0D7F">
        <w:rPr>
          <w:rFonts w:ascii="Calibri" w:hAnsi="Calibri" w:cs="Calibri"/>
          <w:i/>
          <w:iCs/>
          <w:noProof/>
          <w:sz w:val="22"/>
        </w:rPr>
        <w:t>J Gen Virol</w:t>
      </w:r>
      <w:r w:rsidRPr="002D0D7F">
        <w:rPr>
          <w:rFonts w:ascii="Calibri" w:hAnsi="Calibri" w:cs="Calibri"/>
          <w:noProof/>
          <w:sz w:val="22"/>
        </w:rPr>
        <w:t>. 1997;78(11):2871-2882. doi:10.1099/0022-1317-78-11-2871</w:t>
      </w:r>
    </w:p>
    <w:p w14:paraId="60FB8A0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3. </w:t>
      </w:r>
      <w:r w:rsidRPr="002D0D7F">
        <w:rPr>
          <w:rFonts w:ascii="Calibri" w:hAnsi="Calibri" w:cs="Calibri"/>
          <w:noProof/>
          <w:sz w:val="22"/>
        </w:rPr>
        <w:tab/>
        <w:t xml:space="preserve">Hughes ES, Shaw KM, Ashley RH. Mutagenesis and functional reconstitution of chlamydial major outer membrane proteins: VS4 domains are not required for pore formation but modify channel function. </w:t>
      </w:r>
      <w:r w:rsidRPr="002D0D7F">
        <w:rPr>
          <w:rFonts w:ascii="Calibri" w:hAnsi="Calibri" w:cs="Calibri"/>
          <w:i/>
          <w:iCs/>
          <w:noProof/>
          <w:sz w:val="22"/>
        </w:rPr>
        <w:t>Infect Immun</w:t>
      </w:r>
      <w:r w:rsidRPr="002D0D7F">
        <w:rPr>
          <w:rFonts w:ascii="Calibri" w:hAnsi="Calibri" w:cs="Calibri"/>
          <w:noProof/>
          <w:sz w:val="22"/>
        </w:rPr>
        <w:t>. 2001;69(3):1671-1678. doi:10.1128/IAI.69.3.1671-1678.2001</w:t>
      </w:r>
    </w:p>
    <w:p w14:paraId="2CEC59E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4. </w:t>
      </w:r>
      <w:r w:rsidRPr="002D0D7F">
        <w:rPr>
          <w:rFonts w:ascii="Calibri" w:hAnsi="Calibri" w:cs="Calibri"/>
          <w:noProof/>
          <w:sz w:val="22"/>
        </w:rPr>
        <w:tab/>
        <w:t xml:space="preserve">Park BJ, Wannemuehler KA, Marston BJ, Govender N, Pappas PG, Chiller TM. Estimation of the current global burden of cryptococcal meningitis among persons living with HIV/AIDS. </w:t>
      </w:r>
      <w:r w:rsidRPr="002D0D7F">
        <w:rPr>
          <w:rFonts w:ascii="Calibri" w:hAnsi="Calibri" w:cs="Calibri"/>
          <w:i/>
          <w:iCs/>
          <w:noProof/>
          <w:sz w:val="22"/>
        </w:rPr>
        <w:t>AIDS</w:t>
      </w:r>
      <w:r w:rsidRPr="002D0D7F">
        <w:rPr>
          <w:rFonts w:ascii="Calibri" w:hAnsi="Calibri" w:cs="Calibri"/>
          <w:noProof/>
          <w:sz w:val="22"/>
        </w:rPr>
        <w:t>. 2009;23(4):525-530. doi:10.1097/QAD.0b013e328322ffac</w:t>
      </w:r>
    </w:p>
    <w:p w14:paraId="024302A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5. </w:t>
      </w:r>
      <w:r w:rsidRPr="002D0D7F">
        <w:rPr>
          <w:rFonts w:ascii="Calibri" w:hAnsi="Calibri" w:cs="Calibri"/>
          <w:noProof/>
          <w:sz w:val="22"/>
        </w:rPr>
        <w:tab/>
        <w:t xml:space="preserve">Harrison TS. The burden of HIV-associated cryptococcal disease. </w:t>
      </w:r>
      <w:r w:rsidRPr="002D0D7F">
        <w:rPr>
          <w:rFonts w:ascii="Calibri" w:hAnsi="Calibri" w:cs="Calibri"/>
          <w:i/>
          <w:iCs/>
          <w:noProof/>
          <w:sz w:val="22"/>
        </w:rPr>
        <w:t>AIDS</w:t>
      </w:r>
      <w:r w:rsidRPr="002D0D7F">
        <w:rPr>
          <w:rFonts w:ascii="Calibri" w:hAnsi="Calibri" w:cs="Calibri"/>
          <w:noProof/>
          <w:sz w:val="22"/>
        </w:rPr>
        <w:t>. 2009;23(4):531-532. doi:10.1097/QAD.0b013e328322ffc3</w:t>
      </w:r>
    </w:p>
    <w:p w14:paraId="5FC9E941"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6. </w:t>
      </w:r>
      <w:r w:rsidRPr="002D0D7F">
        <w:rPr>
          <w:rFonts w:ascii="Calibri" w:hAnsi="Calibri" w:cs="Calibri"/>
          <w:noProof/>
          <w:sz w:val="22"/>
        </w:rPr>
        <w:tab/>
        <w:t xml:space="preserve">Berthois Y, Katzenellenbogen JA, Katzenellenbogen BS. Phenol red in tissue culture media is a weak estrogen: implications concerning the study of estrogen-responsive cells in culture. </w:t>
      </w:r>
      <w:r w:rsidRPr="002D0D7F">
        <w:rPr>
          <w:rFonts w:ascii="Calibri" w:hAnsi="Calibri" w:cs="Calibri"/>
          <w:i/>
          <w:iCs/>
          <w:noProof/>
          <w:sz w:val="22"/>
        </w:rPr>
        <w:t>Proc Natl Acad Sci U S A</w:t>
      </w:r>
      <w:r w:rsidRPr="002D0D7F">
        <w:rPr>
          <w:rFonts w:ascii="Calibri" w:hAnsi="Calibri" w:cs="Calibri"/>
          <w:noProof/>
          <w:sz w:val="22"/>
        </w:rPr>
        <w:t>. 1986;83(8):2496-2500. http://www.ncbi.nlm.nih.gov/pubmed/3458212. Accessed December 10, 2018.</w:t>
      </w:r>
    </w:p>
    <w:p w14:paraId="600656F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7. </w:t>
      </w:r>
      <w:r w:rsidRPr="002D0D7F">
        <w:rPr>
          <w:rFonts w:ascii="Calibri" w:hAnsi="Calibri" w:cs="Calibri"/>
          <w:noProof/>
          <w:sz w:val="22"/>
        </w:rPr>
        <w:tab/>
        <w:t xml:space="preserve">Welshons W V., Wolf MF, Murphy CS, Jordan VC. Estrogenic activity of phenol red. </w:t>
      </w:r>
      <w:r w:rsidRPr="002D0D7F">
        <w:rPr>
          <w:rFonts w:ascii="Calibri" w:hAnsi="Calibri" w:cs="Calibri"/>
          <w:i/>
          <w:iCs/>
          <w:noProof/>
          <w:sz w:val="22"/>
        </w:rPr>
        <w:t>Mol Cell Endocrinol</w:t>
      </w:r>
      <w:r w:rsidRPr="002D0D7F">
        <w:rPr>
          <w:rFonts w:ascii="Calibri" w:hAnsi="Calibri" w:cs="Calibri"/>
          <w:noProof/>
          <w:sz w:val="22"/>
        </w:rPr>
        <w:t>. 1988;57(3):169-178. doi:10.1016/0303-7207(88)90072-X</w:t>
      </w:r>
    </w:p>
    <w:p w14:paraId="6E43A90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8. </w:t>
      </w:r>
      <w:r w:rsidRPr="002D0D7F">
        <w:rPr>
          <w:rFonts w:ascii="Calibri" w:hAnsi="Calibri" w:cs="Calibri"/>
          <w:noProof/>
          <w:sz w:val="22"/>
        </w:rPr>
        <w:tab/>
        <w:t xml:space="preserve">Butts A, Koselny K, Chabrier-Roselló Y, et al. Estrogen Receptor Antagonists Are Anti-Cryptococcal Agents That Directly Bind EF Hand Proteins and Synergize with Fluconazole In Vivo. </w:t>
      </w:r>
      <w:r w:rsidRPr="002D0D7F">
        <w:rPr>
          <w:rFonts w:ascii="Calibri" w:hAnsi="Calibri" w:cs="Calibri"/>
          <w:i/>
          <w:iCs/>
          <w:noProof/>
          <w:sz w:val="22"/>
        </w:rPr>
        <w:t>MBio</w:t>
      </w:r>
      <w:r w:rsidRPr="002D0D7F">
        <w:rPr>
          <w:rFonts w:ascii="Calibri" w:hAnsi="Calibri" w:cs="Calibri"/>
          <w:noProof/>
          <w:sz w:val="22"/>
        </w:rPr>
        <w:t>. 2014;5(1):e00765-13. doi:10.1128/MBIO.00765-13</w:t>
      </w:r>
    </w:p>
    <w:p w14:paraId="34B88D8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9. </w:t>
      </w:r>
      <w:r w:rsidRPr="002D0D7F">
        <w:rPr>
          <w:rFonts w:ascii="Calibri" w:hAnsi="Calibri" w:cs="Calibri"/>
          <w:noProof/>
          <w:sz w:val="22"/>
        </w:rPr>
        <w:tab/>
        <w:t xml:space="preserve">Mohr JA, Long H, McKown BA, Muchmore HG. </w:t>
      </w:r>
      <w:r w:rsidRPr="002D0D7F">
        <w:rPr>
          <w:rFonts w:ascii="Calibri" w:hAnsi="Calibri" w:cs="Calibri"/>
          <w:i/>
          <w:iCs/>
          <w:noProof/>
          <w:sz w:val="22"/>
        </w:rPr>
        <w:t>In vitro</w:t>
      </w:r>
      <w:r w:rsidRPr="002D0D7F">
        <w:rPr>
          <w:rFonts w:ascii="Calibri" w:hAnsi="Calibri" w:cs="Calibri"/>
          <w:noProof/>
          <w:sz w:val="22"/>
        </w:rPr>
        <w:t xml:space="preserve"> susceptibility of </w:t>
      </w:r>
      <w:r w:rsidRPr="002D0D7F">
        <w:rPr>
          <w:rFonts w:ascii="Calibri" w:hAnsi="Calibri" w:cs="Calibri"/>
          <w:i/>
          <w:iCs/>
          <w:noProof/>
          <w:sz w:val="22"/>
        </w:rPr>
        <w:t>Cryptococcus neoformans</w:t>
      </w:r>
      <w:r w:rsidRPr="002D0D7F">
        <w:rPr>
          <w:rFonts w:ascii="Calibri" w:hAnsi="Calibri" w:cs="Calibri"/>
          <w:noProof/>
          <w:sz w:val="22"/>
        </w:rPr>
        <w:t xml:space="preserve"> to steroids. </w:t>
      </w:r>
      <w:r w:rsidRPr="002D0D7F">
        <w:rPr>
          <w:rFonts w:ascii="Calibri" w:hAnsi="Calibri" w:cs="Calibri"/>
          <w:i/>
          <w:iCs/>
          <w:noProof/>
          <w:sz w:val="22"/>
        </w:rPr>
        <w:t>Med Mycol</w:t>
      </w:r>
      <w:r w:rsidRPr="002D0D7F">
        <w:rPr>
          <w:rFonts w:ascii="Calibri" w:hAnsi="Calibri" w:cs="Calibri"/>
          <w:noProof/>
          <w:sz w:val="22"/>
        </w:rPr>
        <w:t>. 1972;10(2):171-172. doi:10.1080/00362177285190331</w:t>
      </w:r>
    </w:p>
    <w:p w14:paraId="271AEE3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10. </w:t>
      </w:r>
      <w:r w:rsidRPr="002D0D7F">
        <w:rPr>
          <w:rFonts w:ascii="Calibri" w:hAnsi="Calibri" w:cs="Calibri"/>
          <w:noProof/>
          <w:sz w:val="22"/>
        </w:rPr>
        <w:tab/>
        <w:t xml:space="preserve">McKee TJ, Komarova S V. Is it time to reinvent basic cell culture medium? </w:t>
      </w:r>
      <w:r w:rsidRPr="002D0D7F">
        <w:rPr>
          <w:rFonts w:ascii="Calibri" w:hAnsi="Calibri" w:cs="Calibri"/>
          <w:i/>
          <w:iCs/>
          <w:noProof/>
          <w:sz w:val="22"/>
        </w:rPr>
        <w:t>Am J Physiol - Cell Physiol</w:t>
      </w:r>
      <w:r w:rsidRPr="002D0D7F">
        <w:rPr>
          <w:rFonts w:ascii="Calibri" w:hAnsi="Calibri" w:cs="Calibri"/>
          <w:noProof/>
          <w:sz w:val="22"/>
        </w:rPr>
        <w:t>. 2017;312(5):C624-C626. doi:10.1152/ajpcell.00336.2016</w:t>
      </w:r>
    </w:p>
    <w:p w14:paraId="4F32140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11. </w:t>
      </w:r>
      <w:r w:rsidRPr="002D0D7F">
        <w:rPr>
          <w:rFonts w:ascii="Calibri" w:hAnsi="Calibri" w:cs="Calibri"/>
          <w:noProof/>
          <w:sz w:val="22"/>
        </w:rPr>
        <w:tab/>
        <w:t xml:space="preserve">Rathore SS, Raman T, Ramakrishnan J. Magnesium Ion Acts as a Signal for Capsule Induction in Cryptococcus neoformans. </w:t>
      </w:r>
      <w:r w:rsidRPr="002D0D7F">
        <w:rPr>
          <w:rFonts w:ascii="Calibri" w:hAnsi="Calibri" w:cs="Calibri"/>
          <w:i/>
          <w:iCs/>
          <w:noProof/>
          <w:sz w:val="22"/>
        </w:rPr>
        <w:t>Front Microbiol</w:t>
      </w:r>
      <w:r w:rsidRPr="002D0D7F">
        <w:rPr>
          <w:rFonts w:ascii="Calibri" w:hAnsi="Calibri" w:cs="Calibri"/>
          <w:noProof/>
          <w:sz w:val="22"/>
        </w:rPr>
        <w:t>. 2016;7:325. doi:10.3389/fmicb.2016.00325</w:t>
      </w:r>
    </w:p>
    <w:p w14:paraId="4F36BB56"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12. </w:t>
      </w:r>
      <w:r w:rsidRPr="002D0D7F">
        <w:rPr>
          <w:rFonts w:ascii="Calibri" w:hAnsi="Calibri" w:cs="Calibri"/>
          <w:noProof/>
          <w:sz w:val="22"/>
        </w:rPr>
        <w:tab/>
        <w:t xml:space="preserve">Zaragoza O, Fries BC, Casadevall A. Induction of capsule growth in Cryptococcus neoformans by mammalian serum and CO(2). </w:t>
      </w:r>
      <w:r w:rsidRPr="002D0D7F">
        <w:rPr>
          <w:rFonts w:ascii="Calibri" w:hAnsi="Calibri" w:cs="Calibri"/>
          <w:i/>
          <w:iCs/>
          <w:noProof/>
          <w:sz w:val="22"/>
        </w:rPr>
        <w:t>Infect Immun</w:t>
      </w:r>
      <w:r w:rsidRPr="002D0D7F">
        <w:rPr>
          <w:rFonts w:ascii="Calibri" w:hAnsi="Calibri" w:cs="Calibri"/>
          <w:noProof/>
          <w:sz w:val="22"/>
        </w:rPr>
        <w:t>. 2003;71(11):6155-6164. doi:10.1128/iai.71.11.6155-6164.2003</w:t>
      </w:r>
    </w:p>
    <w:p w14:paraId="01BDC2F0"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13. </w:t>
      </w:r>
      <w:r w:rsidRPr="002D0D7F">
        <w:rPr>
          <w:rFonts w:ascii="Calibri" w:hAnsi="Calibri" w:cs="Calibri"/>
          <w:noProof/>
          <w:sz w:val="22"/>
        </w:rPr>
        <w:tab/>
        <w:t xml:space="preserve">Dambuza IM, Drake T, Chapuis A, et al. The Cryptococcus neoformans Titan cell is an inducible and regulated morphotype underlying pathogenesis. Mitchell AP, ed. </w:t>
      </w:r>
      <w:r w:rsidRPr="002D0D7F">
        <w:rPr>
          <w:rFonts w:ascii="Calibri" w:hAnsi="Calibri" w:cs="Calibri"/>
          <w:i/>
          <w:iCs/>
          <w:noProof/>
          <w:sz w:val="22"/>
        </w:rPr>
        <w:t>PLOS Pathog</w:t>
      </w:r>
      <w:r w:rsidRPr="002D0D7F">
        <w:rPr>
          <w:rFonts w:ascii="Calibri" w:hAnsi="Calibri" w:cs="Calibri"/>
          <w:noProof/>
          <w:sz w:val="22"/>
        </w:rPr>
        <w:t>. 2018;14(5):e1006978. doi:10.1371/journal.ppat.1006978</w:t>
      </w:r>
    </w:p>
    <w:p w14:paraId="67EC2BD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14. </w:t>
      </w:r>
      <w:r w:rsidRPr="002D0D7F">
        <w:rPr>
          <w:rFonts w:ascii="Calibri" w:hAnsi="Calibri" w:cs="Calibri"/>
          <w:noProof/>
          <w:sz w:val="22"/>
        </w:rPr>
        <w:tab/>
        <w:t xml:space="preserve">Walenkamp AM, Verheul AF, Scharringa J, Hoepelman IM. Pulmonary surfactant protein A binds to Cryptococcus neoformans without promoting phagocytosis. </w:t>
      </w:r>
      <w:r w:rsidRPr="002D0D7F">
        <w:rPr>
          <w:rFonts w:ascii="Calibri" w:hAnsi="Calibri" w:cs="Calibri"/>
          <w:i/>
          <w:iCs/>
          <w:noProof/>
          <w:sz w:val="22"/>
        </w:rPr>
        <w:t>Eur J Clin Invest</w:t>
      </w:r>
      <w:r w:rsidRPr="002D0D7F">
        <w:rPr>
          <w:rFonts w:ascii="Calibri" w:hAnsi="Calibri" w:cs="Calibri"/>
          <w:noProof/>
          <w:sz w:val="22"/>
        </w:rPr>
        <w:t>. 1999;29(1):83-92. http://www.ncbi.nlm.nih.gov/pubmed/10092994. Accessed November 22, 2018.</w:t>
      </w:r>
    </w:p>
    <w:p w14:paraId="6A5B530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15. </w:t>
      </w:r>
      <w:r w:rsidRPr="002D0D7F">
        <w:rPr>
          <w:rFonts w:ascii="Calibri" w:hAnsi="Calibri" w:cs="Calibri"/>
          <w:noProof/>
          <w:sz w:val="22"/>
        </w:rPr>
        <w:tab/>
        <w:t xml:space="preserve">van de Wetering JK, Coenjaerts FEJ, Vaandrager AB, van Golde LMG, Batenburg JJ. Aggregation of Cryptococcus neoformans by surfactant protein D is inhibited by its capsular component glucuronoxylomannan. </w:t>
      </w:r>
      <w:r w:rsidRPr="002D0D7F">
        <w:rPr>
          <w:rFonts w:ascii="Calibri" w:hAnsi="Calibri" w:cs="Calibri"/>
          <w:i/>
          <w:iCs/>
          <w:noProof/>
          <w:sz w:val="22"/>
        </w:rPr>
        <w:t>Infect Immun</w:t>
      </w:r>
      <w:r w:rsidRPr="002D0D7F">
        <w:rPr>
          <w:rFonts w:ascii="Calibri" w:hAnsi="Calibri" w:cs="Calibri"/>
          <w:noProof/>
          <w:sz w:val="22"/>
        </w:rPr>
        <w:t>. 2004;72(1):145-153. doi:10.1128/IAI.72.1.145-153.2004</w:t>
      </w:r>
    </w:p>
    <w:p w14:paraId="4C8CA4D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lastRenderedPageBreak/>
        <w:t xml:space="preserve">16. </w:t>
      </w:r>
      <w:r w:rsidRPr="002D0D7F">
        <w:rPr>
          <w:rFonts w:ascii="Calibri" w:hAnsi="Calibri" w:cs="Calibri"/>
          <w:noProof/>
          <w:sz w:val="22"/>
        </w:rPr>
        <w:tab/>
        <w:t xml:space="preserve">Schelenz S, Malhotra R, Sim RB, Holmskov U, Bancroft GJ. Binding of host collectins to the pathogenic yeast Cryptococcus neoformans: human surfactant protein D acts as an agglutinin for acapsular yeast cells. </w:t>
      </w:r>
      <w:r w:rsidRPr="002D0D7F">
        <w:rPr>
          <w:rFonts w:ascii="Calibri" w:hAnsi="Calibri" w:cs="Calibri"/>
          <w:i/>
          <w:iCs/>
          <w:noProof/>
          <w:sz w:val="22"/>
        </w:rPr>
        <w:t>Infect Immun</w:t>
      </w:r>
      <w:r w:rsidRPr="002D0D7F">
        <w:rPr>
          <w:rFonts w:ascii="Calibri" w:hAnsi="Calibri" w:cs="Calibri"/>
          <w:noProof/>
          <w:sz w:val="22"/>
        </w:rPr>
        <w:t>. 1995;63(9):3360-3366. http://www.ncbi.nlm.nih.gov/pubmed/7642263. Accessed November 22, 2018.</w:t>
      </w:r>
    </w:p>
    <w:p w14:paraId="4A9D4EA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17. </w:t>
      </w:r>
      <w:r w:rsidRPr="002D0D7F">
        <w:rPr>
          <w:rFonts w:ascii="Calibri" w:hAnsi="Calibri" w:cs="Calibri"/>
          <w:noProof/>
          <w:sz w:val="22"/>
        </w:rPr>
        <w:tab/>
        <w:t xml:space="preserve">van Asbeck EC, Hoepelman AI, Scharringa J, Herpers BL, Verhoef J. Mannose binding lectin plays a crucial role in innate immunity against yeast by enhanced complement activation and enhanced uptake of polymorphonuclear cells. </w:t>
      </w:r>
      <w:r w:rsidRPr="002D0D7F">
        <w:rPr>
          <w:rFonts w:ascii="Calibri" w:hAnsi="Calibri" w:cs="Calibri"/>
          <w:i/>
          <w:iCs/>
          <w:noProof/>
          <w:sz w:val="22"/>
        </w:rPr>
        <w:t>BMC Microbiol</w:t>
      </w:r>
      <w:r w:rsidRPr="002D0D7F">
        <w:rPr>
          <w:rFonts w:ascii="Calibri" w:hAnsi="Calibri" w:cs="Calibri"/>
          <w:noProof/>
          <w:sz w:val="22"/>
        </w:rPr>
        <w:t>. 2008;8(1):229. doi:10.1186/1471-2180-8-229</w:t>
      </w:r>
    </w:p>
    <w:p w14:paraId="0FE06359"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18. </w:t>
      </w:r>
      <w:r w:rsidRPr="002D0D7F">
        <w:rPr>
          <w:rFonts w:ascii="Calibri" w:hAnsi="Calibri" w:cs="Calibri"/>
          <w:noProof/>
          <w:sz w:val="22"/>
        </w:rPr>
        <w:tab/>
        <w:t xml:space="preserve">Chaka W, Verheul AF, Vaishnav V V, et al. Induction of TNF-alpha in human peripheral blood mononuclear cells by the mannoprotein of Cryptococcus neoformans involves human mannose binding protein. </w:t>
      </w:r>
      <w:r w:rsidRPr="002D0D7F">
        <w:rPr>
          <w:rFonts w:ascii="Calibri" w:hAnsi="Calibri" w:cs="Calibri"/>
          <w:i/>
          <w:iCs/>
          <w:noProof/>
          <w:sz w:val="22"/>
        </w:rPr>
        <w:t>J Immunol</w:t>
      </w:r>
      <w:r w:rsidRPr="002D0D7F">
        <w:rPr>
          <w:rFonts w:ascii="Calibri" w:hAnsi="Calibri" w:cs="Calibri"/>
          <w:noProof/>
          <w:sz w:val="22"/>
        </w:rPr>
        <w:t>. 1997;159(6):2979-2985. http://www.ncbi.nlm.nih.gov/pubmed/9300722. Accessed November 22, 2018.</w:t>
      </w:r>
    </w:p>
    <w:p w14:paraId="2E5003A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19. </w:t>
      </w:r>
      <w:r w:rsidRPr="002D0D7F">
        <w:rPr>
          <w:rFonts w:ascii="Calibri" w:hAnsi="Calibri" w:cs="Calibri"/>
          <w:noProof/>
          <w:sz w:val="22"/>
        </w:rPr>
        <w:tab/>
        <w:t xml:space="preserve">Giles SS, Zaas AK, Reidy MF, Perfect JR, Wright JR. Cryptococcus neoformans is resistant to surfactant protein A mediated host defense mechanisms. </w:t>
      </w:r>
      <w:r w:rsidRPr="002D0D7F">
        <w:rPr>
          <w:rFonts w:ascii="Calibri" w:hAnsi="Calibri" w:cs="Calibri"/>
          <w:i/>
          <w:iCs/>
          <w:noProof/>
          <w:sz w:val="22"/>
        </w:rPr>
        <w:t>PLoS One</w:t>
      </w:r>
      <w:r w:rsidRPr="002D0D7F">
        <w:rPr>
          <w:rFonts w:ascii="Calibri" w:hAnsi="Calibri" w:cs="Calibri"/>
          <w:noProof/>
          <w:sz w:val="22"/>
        </w:rPr>
        <w:t>. 2007;2(12):e1370. doi:10.1371/journal.pone.0001370</w:t>
      </w:r>
    </w:p>
    <w:p w14:paraId="4EA911F5"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20. </w:t>
      </w:r>
      <w:r w:rsidRPr="002D0D7F">
        <w:rPr>
          <w:rFonts w:ascii="Calibri" w:hAnsi="Calibri" w:cs="Calibri"/>
          <w:noProof/>
          <w:sz w:val="22"/>
        </w:rPr>
        <w:tab/>
        <w:t xml:space="preserve">Geunes-Boyer S, Oliver TN, Janbon G, et al. Surfactant protein D increases phagocytosis of hypocapsular Cryptococcus neoformans by murine macrophages and enhances fungal survival. </w:t>
      </w:r>
      <w:r w:rsidRPr="002D0D7F">
        <w:rPr>
          <w:rFonts w:ascii="Calibri" w:hAnsi="Calibri" w:cs="Calibri"/>
          <w:i/>
          <w:iCs/>
          <w:noProof/>
          <w:sz w:val="22"/>
        </w:rPr>
        <w:t>Infect Immun</w:t>
      </w:r>
      <w:r w:rsidRPr="002D0D7F">
        <w:rPr>
          <w:rFonts w:ascii="Calibri" w:hAnsi="Calibri" w:cs="Calibri"/>
          <w:noProof/>
          <w:sz w:val="22"/>
        </w:rPr>
        <w:t>. 2009;77(7):2783-2794. doi:10.1128/IAI.00088-09</w:t>
      </w:r>
    </w:p>
    <w:p w14:paraId="4722BA3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21. </w:t>
      </w:r>
      <w:r w:rsidRPr="002D0D7F">
        <w:rPr>
          <w:rFonts w:ascii="Calibri" w:hAnsi="Calibri" w:cs="Calibri"/>
          <w:noProof/>
          <w:sz w:val="22"/>
        </w:rPr>
        <w:tab/>
        <w:t xml:space="preserve">Geunes-Boyer S, Beers MF, Perfect JR, Heitman J, Wright JR. Surfactant Protein D Facilitates Cryptococcus neoformans Infection. Deepe GS, ed. </w:t>
      </w:r>
      <w:r w:rsidRPr="002D0D7F">
        <w:rPr>
          <w:rFonts w:ascii="Calibri" w:hAnsi="Calibri" w:cs="Calibri"/>
          <w:i/>
          <w:iCs/>
          <w:noProof/>
          <w:sz w:val="22"/>
        </w:rPr>
        <w:t>Infect Immun</w:t>
      </w:r>
      <w:r w:rsidRPr="002D0D7F">
        <w:rPr>
          <w:rFonts w:ascii="Calibri" w:hAnsi="Calibri" w:cs="Calibri"/>
          <w:noProof/>
          <w:sz w:val="22"/>
        </w:rPr>
        <w:t>. 2012;80(7):2444-2453. doi:10.1128/IAI.05613-11</w:t>
      </w:r>
    </w:p>
    <w:p w14:paraId="1A4FDF5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22. </w:t>
      </w:r>
      <w:r w:rsidRPr="002D0D7F">
        <w:rPr>
          <w:rFonts w:ascii="Calibri" w:hAnsi="Calibri" w:cs="Calibri"/>
          <w:noProof/>
          <w:sz w:val="22"/>
        </w:rPr>
        <w:tab/>
        <w:t xml:space="preserve">Geunes-Boyer S, Beers MF, Perfect JR, Heitman J, Wright JR. Surfactant protein D facilitates Cryptococcus neoformans infection. </w:t>
      </w:r>
      <w:r w:rsidRPr="002D0D7F">
        <w:rPr>
          <w:rFonts w:ascii="Calibri" w:hAnsi="Calibri" w:cs="Calibri"/>
          <w:i/>
          <w:iCs/>
          <w:noProof/>
          <w:sz w:val="22"/>
        </w:rPr>
        <w:t>Infect Immun</w:t>
      </w:r>
      <w:r w:rsidRPr="002D0D7F">
        <w:rPr>
          <w:rFonts w:ascii="Calibri" w:hAnsi="Calibri" w:cs="Calibri"/>
          <w:noProof/>
          <w:sz w:val="22"/>
        </w:rPr>
        <w:t>. 2012;80(7):2444-2453. doi:10.1128/IAI.05613-11</w:t>
      </w:r>
    </w:p>
    <w:p w14:paraId="053838B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23. </w:t>
      </w:r>
      <w:r w:rsidRPr="002D0D7F">
        <w:rPr>
          <w:rFonts w:ascii="Calibri" w:hAnsi="Calibri" w:cs="Calibri"/>
          <w:noProof/>
          <w:sz w:val="22"/>
        </w:rPr>
        <w:tab/>
        <w:t xml:space="preserve">Chen K, Hu Z, Xia Z, Zhao D, Li W, Tyler JK. The Overlooked Fact: Fundamental Need for Spike-In Control for Virtually All Genome-Wide Analyses. </w:t>
      </w:r>
      <w:r w:rsidRPr="002D0D7F">
        <w:rPr>
          <w:rFonts w:ascii="Calibri" w:hAnsi="Calibri" w:cs="Calibri"/>
          <w:i/>
          <w:iCs/>
          <w:noProof/>
          <w:sz w:val="22"/>
        </w:rPr>
        <w:t>Mol Cell Biol</w:t>
      </w:r>
      <w:r w:rsidRPr="002D0D7F">
        <w:rPr>
          <w:rFonts w:ascii="Calibri" w:hAnsi="Calibri" w:cs="Calibri"/>
          <w:noProof/>
          <w:sz w:val="22"/>
        </w:rPr>
        <w:t>. 2015;36(5):662-667. doi:10.1128/MCB.00970-14</w:t>
      </w:r>
    </w:p>
    <w:p w14:paraId="58E4A716"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24. </w:t>
      </w:r>
      <w:r w:rsidRPr="002D0D7F">
        <w:rPr>
          <w:rFonts w:ascii="Calibri" w:hAnsi="Calibri" w:cs="Calibri"/>
          <w:noProof/>
          <w:sz w:val="22"/>
        </w:rPr>
        <w:tab/>
        <w:t>Vandesomlele J. Accurate normalization of real-time quantitative RT-PCR data.pdf. 2002:1-12. doi:10.1186/gb-2002-3-7-research0034</w:t>
      </w:r>
    </w:p>
    <w:p w14:paraId="56EAD25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25. </w:t>
      </w:r>
      <w:r w:rsidRPr="002D0D7F">
        <w:rPr>
          <w:rFonts w:ascii="Calibri" w:hAnsi="Calibri" w:cs="Calibri"/>
          <w:noProof/>
          <w:sz w:val="22"/>
        </w:rPr>
        <w:tab/>
        <w:t xml:space="preserve">Bustin SA, Benes V, Garson JA, et al. The MIQE guidelines: minimum information for publication of quantitative real-time PCR experiments. </w:t>
      </w:r>
      <w:r w:rsidRPr="002D0D7F">
        <w:rPr>
          <w:rFonts w:ascii="Calibri" w:hAnsi="Calibri" w:cs="Calibri"/>
          <w:i/>
          <w:iCs/>
          <w:noProof/>
          <w:sz w:val="22"/>
        </w:rPr>
        <w:t>Clin Chem</w:t>
      </w:r>
      <w:r w:rsidRPr="002D0D7F">
        <w:rPr>
          <w:rFonts w:ascii="Calibri" w:hAnsi="Calibri" w:cs="Calibri"/>
          <w:noProof/>
          <w:sz w:val="22"/>
        </w:rPr>
        <w:t>. 2009;55(4):611-622. doi:10.1373/clinchem.2008.112797</w:t>
      </w:r>
    </w:p>
    <w:p w14:paraId="0993CA7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26. </w:t>
      </w:r>
      <w:r w:rsidRPr="002D0D7F">
        <w:rPr>
          <w:rFonts w:ascii="Calibri" w:hAnsi="Calibri" w:cs="Calibri"/>
          <w:noProof/>
          <w:sz w:val="22"/>
        </w:rPr>
        <w:tab/>
        <w:t>Aigner TMD, Sc D. Normalization strategies for mRNA expression data in cartilage research. 2008. doi:10.1016/j.joca.2007.12.007</w:t>
      </w:r>
    </w:p>
    <w:p w14:paraId="05CB0AEE"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27. </w:t>
      </w:r>
      <w:r w:rsidRPr="002D0D7F">
        <w:rPr>
          <w:rFonts w:ascii="Calibri" w:hAnsi="Calibri" w:cs="Calibri"/>
          <w:noProof/>
          <w:sz w:val="22"/>
        </w:rPr>
        <w:tab/>
        <w:t>Winata C, Moen LF, Østrup O, et al. Normalization of RNA-Sequencing Data from Samples with Varying mRNA Levels. 2014;9(2):1-7. doi:10.1371/journal.pone.0089158</w:t>
      </w:r>
    </w:p>
    <w:p w14:paraId="043DA636" w14:textId="77777777" w:rsidR="002D0D7F" w:rsidRDefault="002D0D7F">
      <w:pPr>
        <w:widowControl w:val="0"/>
        <w:autoSpaceDE w:val="0"/>
        <w:autoSpaceDN w:val="0"/>
        <w:adjustRightInd w:val="0"/>
      </w:pPr>
      <w:r>
        <w:rPr>
          <w:rFonts w:ascii="Calibri" w:eastAsia="Calibri" w:hAnsi="Calibri" w:cs="Calibri"/>
          <w:sz w:val="22"/>
          <w:szCs w:val="22"/>
        </w:rPr>
        <w:fldChar w:fldCharType="end"/>
      </w:r>
    </w:p>
    <w:p w14:paraId="3BF46587" w14:textId="1D37E8A0" w:rsidR="002D0D7F" w:rsidRDefault="002D0D7F">
      <w:pPr>
        <w:widowControl w:val="0"/>
        <w:autoSpaceDE w:val="0"/>
        <w:autoSpaceDN w:val="0"/>
        <w:adjustRightInd w:val="0"/>
        <w:spacing w:after="140" w:line="288" w:lineRule="auto"/>
        <w:ind w:left="640" w:hanging="640"/>
      </w:pPr>
    </w:p>
    <w:p w14:paraId="7AB5C916" w14:textId="10E7824E" w:rsidR="002D0D7F" w:rsidRDefault="002D0D7F" w:rsidP="002D0D7F">
      <w:pPr>
        <w:widowControl w:val="0"/>
        <w:autoSpaceDE w:val="0"/>
        <w:autoSpaceDN w:val="0"/>
        <w:adjustRightInd w:val="0"/>
        <w:spacing w:after="140" w:line="288" w:lineRule="auto"/>
        <w:ind w:left="640" w:hanging="640"/>
      </w:pPr>
    </w:p>
    <w:p w14:paraId="5CC466D0" w14:textId="71533BF7" w:rsidR="002D0D7F" w:rsidRDefault="002D0D7F" w:rsidP="002D0D7F">
      <w:pPr>
        <w:widowControl w:val="0"/>
        <w:autoSpaceDE w:val="0"/>
        <w:autoSpaceDN w:val="0"/>
        <w:adjustRightInd w:val="0"/>
        <w:spacing w:after="140" w:line="288" w:lineRule="auto"/>
        <w:ind w:left="640" w:hanging="640"/>
      </w:pPr>
    </w:p>
    <w:p w14:paraId="5AF20F42" w14:textId="60665701" w:rsidR="002D0D7F" w:rsidRDefault="002D0D7F" w:rsidP="002D0D7F">
      <w:pPr>
        <w:widowControl w:val="0"/>
        <w:autoSpaceDE w:val="0"/>
        <w:autoSpaceDN w:val="0"/>
        <w:adjustRightInd w:val="0"/>
        <w:spacing w:after="140" w:line="288" w:lineRule="auto"/>
        <w:ind w:left="640" w:hanging="640"/>
      </w:pPr>
    </w:p>
    <w:p w14:paraId="273FBAFC" w14:textId="40D883BC" w:rsidR="002D0D7F" w:rsidRDefault="002D0D7F">
      <w:pPr>
        <w:widowControl w:val="0"/>
        <w:autoSpaceDE w:val="0"/>
        <w:autoSpaceDN w:val="0"/>
        <w:adjustRightInd w:val="0"/>
        <w:spacing w:after="140" w:line="288" w:lineRule="auto"/>
        <w:ind w:left="640" w:hanging="640"/>
      </w:pPr>
    </w:p>
    <w:p w14:paraId="5D566C16" w14:textId="1FC0C1D3" w:rsidR="000341EA" w:rsidRPr="00B96CC3" w:rsidRDefault="00D63774">
      <w:pPr>
        <w:pStyle w:val="Body"/>
        <w:rPr>
          <w:rFonts w:ascii="Calibri" w:hAnsi="Calibri" w:cs="Calibri"/>
        </w:rPr>
      </w:pPr>
      <w:r w:rsidRPr="004B04B1">
        <w:rPr>
          <w:rFonts w:ascii="Calibri" w:eastAsia="Calibri" w:hAnsi="Calibri" w:cs="Calibri"/>
          <w:color w:val="auto"/>
          <w:sz w:val="22"/>
          <w:szCs w:val="22"/>
          <w:lang w:eastAsia="en-US"/>
        </w:rPr>
        <w:lastRenderedPageBreak/>
        <w:fldChar w:fldCharType="begin" w:fldLock="1"/>
      </w:r>
      <w:r w:rsidRPr="004B04B1">
        <w:rPr>
          <w:rFonts w:ascii="Calibri" w:eastAsia="Calibri" w:hAnsi="Calibri" w:cs="Calibri"/>
          <w:sz w:val="22"/>
          <w:szCs w:val="22"/>
        </w:rPr>
        <w:instrText xml:space="preserve">ADDIN Mendeley Bibliography CSL_BIBLIOGRAPHY </w:instrText>
      </w:r>
      <w:r w:rsidRPr="004B04B1">
        <w:rPr>
          <w:rFonts w:ascii="Calibri" w:eastAsia="Calibri" w:hAnsi="Calibri" w:cs="Calibri"/>
        </w:rPr>
        <w:fldChar w:fldCharType="end"/>
      </w:r>
      <w:r w:rsidR="00812FFE" w:rsidRPr="00B96CC3">
        <w:rPr>
          <w:rFonts w:ascii="Calibri" w:eastAsia="Calibri" w:hAnsi="Calibri" w:cs="Calibri"/>
          <w:sz w:val="24"/>
          <w:szCs w:val="24"/>
        </w:rPr>
        <w:br w:type="page"/>
      </w:r>
    </w:p>
    <w:p w14:paraId="577D637B" w14:textId="77777777"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Future planning</w:t>
      </w:r>
    </w:p>
    <w:p w14:paraId="3978B7B5" w14:textId="5222FFAF"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I </w:t>
      </w:r>
      <w:r w:rsidRPr="00A525CE">
        <w:rPr>
          <w:rFonts w:ascii="Calibri" w:eastAsia="Calibri" w:hAnsi="Calibri" w:cs="Calibri"/>
          <w:sz w:val="24"/>
          <w:szCs w:val="24"/>
        </w:rPr>
        <w:t>would like to be able to immerse myself in the lab</w:t>
      </w:r>
      <w:r>
        <w:rPr>
          <w:rFonts w:ascii="Calibri" w:eastAsia="Calibri" w:hAnsi="Calibri" w:cs="Calibri"/>
          <w:sz w:val="24"/>
          <w:szCs w:val="24"/>
        </w:rPr>
        <w:t>,</w:t>
      </w:r>
      <w:r w:rsidRPr="00A525CE">
        <w:rPr>
          <w:rFonts w:ascii="Calibri" w:eastAsia="Calibri" w:hAnsi="Calibri" w:cs="Calibri"/>
          <w:sz w:val="24"/>
          <w:szCs w:val="24"/>
        </w:rPr>
        <w:t xml:space="preserve"> update</w:t>
      </w:r>
      <w:r>
        <w:rPr>
          <w:rFonts w:ascii="Calibri" w:eastAsia="Calibri" w:hAnsi="Calibri" w:cs="Calibri"/>
          <w:sz w:val="24"/>
          <w:szCs w:val="24"/>
        </w:rPr>
        <w:t xml:space="preserve"> my existing skills and learn</w:t>
      </w:r>
      <w:r w:rsidRPr="00A525CE">
        <w:rPr>
          <w:rFonts w:ascii="Calibri" w:eastAsia="Calibri" w:hAnsi="Calibri" w:cs="Calibri"/>
          <w:sz w:val="24"/>
          <w:szCs w:val="24"/>
        </w:rPr>
        <w:t xml:space="preserve"> new ones </w:t>
      </w:r>
      <w:r>
        <w:rPr>
          <w:rFonts w:ascii="Calibri" w:eastAsia="Calibri" w:hAnsi="Calibri" w:cs="Calibri"/>
          <w:sz w:val="24"/>
          <w:szCs w:val="24"/>
        </w:rPr>
        <w:t xml:space="preserve">within the first year </w:t>
      </w:r>
      <w:r w:rsidRPr="00A525CE">
        <w:rPr>
          <w:rFonts w:ascii="Calibri" w:eastAsia="Calibri" w:hAnsi="Calibri" w:cs="Calibri"/>
          <w:sz w:val="24"/>
          <w:szCs w:val="24"/>
        </w:rPr>
        <w:t xml:space="preserve">to enable me to develop as an expert in my field and build my confidence. </w:t>
      </w:r>
      <w:r>
        <w:rPr>
          <w:rFonts w:ascii="Calibri" w:eastAsia="Calibri" w:hAnsi="Calibri" w:cs="Calibri"/>
          <w:sz w:val="24"/>
          <w:szCs w:val="24"/>
        </w:rPr>
        <w:t>In the subsequent two years</w:t>
      </w:r>
      <w:r w:rsidR="00B64599">
        <w:rPr>
          <w:rFonts w:ascii="Calibri" w:eastAsia="Calibri" w:hAnsi="Calibri" w:cs="Calibri"/>
          <w:sz w:val="24"/>
          <w:szCs w:val="24"/>
        </w:rPr>
        <w:t xml:space="preserve"> I would expect to produce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14:paraId="672C7138"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2F007119" w14:textId="77777777"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59144A">
        <w:rPr>
          <w:rFonts w:ascii="Calibri" w:eastAsia="Calibri" w:hAnsi="Calibri" w:cs="Calibri"/>
          <w:sz w:val="24"/>
          <w:szCs w:val="24"/>
        </w:rPr>
        <w:t>building</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14:paraId="3EFF9A4F" w14:textId="5D2464F8" w:rsidR="000341EA" w:rsidRPr="00B96CC3"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00F67599">
        <w:rPr>
          <w:rFonts w:ascii="Calibri" w:eastAsia="Calibri" w:hAnsi="Calibri" w:cs="Calibri"/>
          <w:sz w:val="24"/>
          <w:szCs w:val="24"/>
        </w:rPr>
        <w:t xml:space="preserve"> I would like to continue</w:t>
      </w:r>
      <w:r w:rsidR="0059144A">
        <w:rPr>
          <w:rFonts w:ascii="Calibri" w:eastAsia="Calibri" w:hAnsi="Calibri" w:cs="Calibri"/>
          <w:sz w:val="24"/>
          <w:szCs w:val="24"/>
        </w:rPr>
        <w:t xml:space="preserve"> in research</w:t>
      </w:r>
      <w:r w:rsidR="004B04B1">
        <w:rPr>
          <w:rFonts w:ascii="Calibri" w:eastAsia="Calibri" w:hAnsi="Calibri" w:cs="Calibri"/>
          <w:sz w:val="24"/>
          <w:szCs w:val="24"/>
        </w:rPr>
        <w:t>,</w:t>
      </w:r>
      <w:r>
        <w:rPr>
          <w:rFonts w:ascii="Calibri" w:eastAsia="Calibri" w:hAnsi="Calibri" w:cs="Calibri"/>
          <w:sz w:val="24"/>
          <w:szCs w:val="24"/>
        </w:rPr>
        <w:t xml:space="preserve">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w:t>
      </w:r>
      <w:r w:rsidR="003B5773">
        <w:rPr>
          <w:rFonts w:ascii="Calibri" w:eastAsia="Calibri" w:hAnsi="Calibri" w:cs="Calibri"/>
          <w:sz w:val="24"/>
          <w:szCs w:val="24"/>
        </w:rPr>
        <w:t>.</w:t>
      </w:r>
      <w:r w:rsidR="004B04B1">
        <w:rPr>
          <w:rFonts w:ascii="Calibri" w:eastAsia="Calibri" w:hAnsi="Calibri" w:cs="Calibri"/>
          <w:sz w:val="24"/>
          <w:szCs w:val="24"/>
        </w:rPr>
        <w:t xml:space="preserve"> </w:t>
      </w:r>
      <w:r w:rsidR="00F67599">
        <w:rPr>
          <w:rFonts w:ascii="Calibri" w:eastAsia="Calibri" w:hAnsi="Calibri" w:cs="Calibri"/>
          <w:sz w:val="24"/>
          <w:szCs w:val="24"/>
        </w:rPr>
        <w:t>Having spoken to Dr. E Wallace</w:t>
      </w:r>
      <w:r w:rsidR="003B5773">
        <w:rPr>
          <w:rFonts w:ascii="Calibri" w:eastAsia="Calibri" w:hAnsi="Calibri" w:cs="Calibri"/>
          <w:sz w:val="24"/>
          <w:szCs w:val="24"/>
        </w:rPr>
        <w:t>,</w:t>
      </w:r>
      <w:r w:rsidR="00F67599">
        <w:rPr>
          <w:rFonts w:ascii="Calibri" w:eastAsia="Calibri" w:hAnsi="Calibri" w:cs="Calibri"/>
          <w:sz w:val="24"/>
          <w:szCs w:val="24"/>
        </w:rPr>
        <w:t xml:space="preserve"> </w:t>
      </w:r>
      <w:r w:rsidR="003B5773">
        <w:rPr>
          <w:rFonts w:ascii="Calibri" w:eastAsia="Calibri" w:hAnsi="Calibri" w:cs="Calibri"/>
          <w:sz w:val="24"/>
          <w:szCs w:val="24"/>
        </w:rPr>
        <w:t>my first choice would be</w:t>
      </w:r>
      <w:r w:rsidR="00F67599">
        <w:rPr>
          <w:rFonts w:ascii="Calibri" w:eastAsia="Calibri" w:hAnsi="Calibri" w:cs="Calibri"/>
          <w:sz w:val="24"/>
          <w:szCs w:val="24"/>
        </w:rPr>
        <w:t xml:space="preserve"> to </w:t>
      </w:r>
      <w:r w:rsidR="006B25A2">
        <w:rPr>
          <w:rFonts w:ascii="Calibri" w:eastAsia="Calibri" w:hAnsi="Calibri" w:cs="Calibri"/>
          <w:sz w:val="24"/>
          <w:szCs w:val="24"/>
        </w:rPr>
        <w:t xml:space="preserve">apply for a researcher </w:t>
      </w:r>
      <w:r w:rsidR="003B5773">
        <w:rPr>
          <w:rFonts w:ascii="Calibri" w:eastAsia="Calibri" w:hAnsi="Calibri" w:cs="Calibri"/>
          <w:sz w:val="24"/>
          <w:szCs w:val="24"/>
        </w:rPr>
        <w:t xml:space="preserve">co-investigator grant </w:t>
      </w:r>
      <w:r w:rsidR="006B25A2">
        <w:rPr>
          <w:rFonts w:ascii="Calibri" w:eastAsia="Calibri" w:hAnsi="Calibri" w:cs="Calibri"/>
          <w:sz w:val="24"/>
          <w:szCs w:val="24"/>
        </w:rPr>
        <w:t xml:space="preserve">through the MRC or alternative funding bodies </w:t>
      </w:r>
      <w:r w:rsidR="003B5773">
        <w:rPr>
          <w:rFonts w:ascii="Calibri" w:eastAsia="Calibri" w:hAnsi="Calibri" w:cs="Calibri"/>
          <w:sz w:val="24"/>
          <w:szCs w:val="24"/>
        </w:rPr>
        <w:t xml:space="preserve">to continue my research in </w:t>
      </w:r>
      <w:r w:rsidR="003B5773" w:rsidRPr="006B25A2">
        <w:rPr>
          <w:rFonts w:ascii="Calibri" w:eastAsia="Calibri" w:hAnsi="Calibri" w:cs="Calibri"/>
          <w:i/>
          <w:sz w:val="24"/>
          <w:szCs w:val="24"/>
        </w:rPr>
        <w:t>C. neoformans</w:t>
      </w:r>
      <w:r w:rsidR="003B5773">
        <w:rPr>
          <w:rFonts w:ascii="Calibri" w:eastAsia="Calibri" w:hAnsi="Calibri" w:cs="Calibri"/>
          <w:sz w:val="24"/>
          <w:szCs w:val="24"/>
        </w:rPr>
        <w:t>. Further studies to elucidate the early stages of infection would include studying bi-</w:t>
      </w:r>
      <w:r w:rsidR="006B25A2">
        <w:rPr>
          <w:rFonts w:ascii="Calibri" w:eastAsia="Calibri" w:hAnsi="Calibri" w:cs="Calibri"/>
          <w:sz w:val="24"/>
          <w:szCs w:val="24"/>
        </w:rPr>
        <w:t>microbial</w:t>
      </w:r>
      <w:r w:rsidR="003B5773">
        <w:rPr>
          <w:rFonts w:ascii="Calibri" w:eastAsia="Calibri" w:hAnsi="Calibri" w:cs="Calibri"/>
          <w:sz w:val="24"/>
          <w:szCs w:val="24"/>
        </w:rPr>
        <w:t xml:space="preserve"> cultures and the effects small signal peptides produced by microbes have on </w:t>
      </w:r>
      <w:r w:rsidR="003B5773" w:rsidRPr="003B5773">
        <w:rPr>
          <w:rFonts w:ascii="Calibri" w:eastAsia="Calibri" w:hAnsi="Calibri" w:cs="Calibri"/>
          <w:i/>
          <w:sz w:val="24"/>
          <w:szCs w:val="24"/>
        </w:rPr>
        <w:t>C. neoformans</w:t>
      </w:r>
      <w:r w:rsidR="006B25A2">
        <w:rPr>
          <w:rFonts w:ascii="Calibri" w:eastAsia="Calibri" w:hAnsi="Calibri" w:cs="Calibri"/>
          <w:sz w:val="24"/>
          <w:szCs w:val="24"/>
        </w:rPr>
        <w:t xml:space="preserve">, gene expression in titan and daughter cells and the environmental impact of spores/desiccated yeast cells upon entry to the lung. </w:t>
      </w:r>
      <w:r w:rsidR="00B64599">
        <w:rPr>
          <w:rFonts w:ascii="Calibri" w:eastAsia="Calibri" w:hAnsi="Calibri" w:cs="Calibri"/>
          <w:sz w:val="24"/>
          <w:szCs w:val="24"/>
        </w:rPr>
        <w:t xml:space="preserve">I will remain open to </w:t>
      </w:r>
      <w:r w:rsidR="006B25A2">
        <w:rPr>
          <w:rFonts w:ascii="Calibri" w:eastAsia="Calibri" w:hAnsi="Calibri" w:cs="Calibri"/>
          <w:sz w:val="24"/>
          <w:szCs w:val="24"/>
        </w:rPr>
        <w:t xml:space="preserve">PDRA positions </w:t>
      </w:r>
      <w:r w:rsidR="00B64599">
        <w:rPr>
          <w:rFonts w:ascii="Calibri" w:eastAsia="Calibri" w:hAnsi="Calibri" w:cs="Calibri"/>
          <w:sz w:val="24"/>
          <w:szCs w:val="24"/>
        </w:rPr>
        <w:t xml:space="preserve">in industry and biotechnology, however, my long term goal would </w:t>
      </w:r>
      <w:r w:rsidR="004B04B1">
        <w:rPr>
          <w:rFonts w:ascii="Calibri" w:eastAsia="Calibri" w:hAnsi="Calibri" w:cs="Calibri"/>
          <w:sz w:val="24"/>
          <w:szCs w:val="24"/>
        </w:rPr>
        <w:t>be to remain in</w:t>
      </w:r>
      <w:r w:rsidR="00B64599">
        <w:rPr>
          <w:rFonts w:ascii="Calibri" w:eastAsia="Calibri" w:hAnsi="Calibri" w:cs="Calibri"/>
          <w:sz w:val="24"/>
          <w:szCs w:val="24"/>
        </w:rPr>
        <w:t xml:space="preserve"> research. I believe my love for research, self-motivation and hunger for knowledge will really help me in this aim.</w:t>
      </w:r>
    </w:p>
    <w:p w14:paraId="6ECF9473" w14:textId="77777777" w:rsidR="000341EA" w:rsidRPr="00B96CC3" w:rsidRDefault="000341EA">
      <w:pPr>
        <w:pStyle w:val="BodyA"/>
        <w:rPr>
          <w:rFonts w:ascii="Calibri" w:eastAsia="Calibri" w:hAnsi="Calibri" w:cs="Calibri"/>
          <w:sz w:val="24"/>
          <w:szCs w:val="24"/>
        </w:rPr>
      </w:pPr>
    </w:p>
    <w:p w14:paraId="2C7EF21F" w14:textId="77777777" w:rsidR="000341EA" w:rsidRDefault="000341EA">
      <w:pPr>
        <w:pStyle w:val="BodyA"/>
        <w:rPr>
          <w:rFonts w:ascii="Calibri" w:eastAsia="Calibri" w:hAnsi="Calibri" w:cs="Calibri"/>
          <w:sz w:val="24"/>
          <w:szCs w:val="24"/>
        </w:rPr>
      </w:pPr>
    </w:p>
    <w:p w14:paraId="731C0821" w14:textId="77777777" w:rsidR="00D6387E" w:rsidRDefault="00D6387E">
      <w:pPr>
        <w:pStyle w:val="BodyA"/>
        <w:rPr>
          <w:rFonts w:ascii="Calibri" w:eastAsia="Calibri" w:hAnsi="Calibri" w:cs="Calibri"/>
          <w:sz w:val="24"/>
          <w:szCs w:val="24"/>
        </w:rPr>
      </w:pPr>
    </w:p>
    <w:p w14:paraId="1570DBB1" w14:textId="77777777" w:rsidR="00D6387E" w:rsidRPr="00B96CC3" w:rsidRDefault="00D6387E">
      <w:pPr>
        <w:pStyle w:val="BodyA"/>
        <w:rPr>
          <w:rFonts w:ascii="Calibri" w:eastAsia="Calibri" w:hAnsi="Calibri" w:cs="Calibri"/>
          <w:sz w:val="24"/>
          <w:szCs w:val="24"/>
        </w:rPr>
      </w:pPr>
    </w:p>
    <w:p w14:paraId="1D1B49EF" w14:textId="77777777" w:rsidR="006F1276" w:rsidRDefault="006F1276">
      <w:pPr>
        <w:pStyle w:val="BodyA"/>
        <w:rPr>
          <w:rFonts w:ascii="Calibri" w:hAnsi="Calibri" w:cs="Calibri"/>
        </w:rPr>
      </w:pPr>
    </w:p>
    <w:p w14:paraId="59983007" w14:textId="77777777" w:rsidR="00D6387E" w:rsidRDefault="00D6387E">
      <w:pPr>
        <w:pStyle w:val="BodyA"/>
        <w:rPr>
          <w:rFonts w:ascii="Calibri" w:hAnsi="Calibri" w:cs="Calibri"/>
        </w:rPr>
      </w:pPr>
    </w:p>
    <w:p w14:paraId="3AF011EB" w14:textId="77777777" w:rsidR="006F1276" w:rsidRDefault="006F1276">
      <w:pPr>
        <w:pStyle w:val="BodyA"/>
        <w:rPr>
          <w:rFonts w:ascii="Calibri" w:hAnsi="Calibri" w:cs="Calibri"/>
        </w:rPr>
      </w:pPr>
    </w:p>
    <w:p w14:paraId="26EC31C6" w14:textId="77777777" w:rsidR="00F13CA2" w:rsidRDefault="00F13CA2">
      <w:pPr>
        <w:pStyle w:val="BodyA"/>
        <w:rPr>
          <w:rFonts w:ascii="Calibri" w:hAnsi="Calibri" w:cs="Calibri"/>
        </w:rPr>
      </w:pPr>
    </w:p>
    <w:p w14:paraId="45E0996C" w14:textId="25A8D8F7" w:rsidR="00AB4F30" w:rsidRDefault="00B15498" w:rsidP="00D6387E">
      <w:pPr>
        <w:pStyle w:val="BodyA"/>
        <w:rPr>
          <w:rFonts w:ascii="Calibri" w:hAnsi="Calibri" w:cs="Calibri"/>
        </w:rPr>
      </w:pPr>
      <w:r w:rsidRPr="00B96CC3">
        <w:rPr>
          <w:rFonts w:ascii="Calibri" w:hAnsi="Calibri" w:cs="Calibri"/>
        </w:rPr>
        <w:t xml:space="preserve">Word count: </w:t>
      </w:r>
      <w:r w:rsidR="006B25A2">
        <w:rPr>
          <w:rFonts w:ascii="Calibri" w:hAnsi="Calibri" w:cs="Calibri"/>
        </w:rPr>
        <w:t xml:space="preserve">361 </w:t>
      </w:r>
      <w:r w:rsidRPr="00B96CC3">
        <w:rPr>
          <w:rFonts w:ascii="Calibri" w:hAnsi="Calibri" w:cs="Calibri"/>
        </w:rPr>
        <w:t>(400)</w:t>
      </w:r>
      <w:r w:rsidR="00AB4F30">
        <w:rPr>
          <w:rFonts w:ascii="Calibri" w:hAnsi="Calibri" w:cs="Calibri"/>
        </w:rPr>
        <w:br w:type="page"/>
      </w:r>
    </w:p>
    <w:p w14:paraId="546AA0FF" w14:textId="77777777"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14:anchorId="5DB9AC88" wp14:editId="371CD1C5">
            <wp:simplePos x="0" y="0"/>
            <wp:positionH relativeFrom="column">
              <wp:posOffset>51753</wp:posOffset>
            </wp:positionH>
            <wp:positionV relativeFrom="paragraph">
              <wp:posOffset>421323</wp:posOffset>
            </wp:positionV>
            <wp:extent cx="6105525" cy="8445909"/>
            <wp:effectExtent l="0" t="0" r="0" b="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84459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F30">
        <w:rPr>
          <w:rFonts w:ascii="Calibri" w:hAnsi="Calibri" w:cs="Calibri"/>
          <w:b/>
          <w:sz w:val="32"/>
          <w:szCs w:val="32"/>
        </w:rPr>
        <w:t>Appendix 1</w:t>
      </w:r>
      <w:r>
        <w:rPr>
          <w:rFonts w:ascii="Calibri" w:hAnsi="Calibri" w:cs="Calibri"/>
          <w:b/>
          <w:sz w:val="32"/>
          <w:szCs w:val="32"/>
        </w:rPr>
        <w:t xml:space="preserve">: </w:t>
      </w:r>
      <w:r>
        <w:rPr>
          <w:rFonts w:ascii="Calibri" w:hAnsi="Calibri" w:cs="Calibri"/>
          <w:sz w:val="24"/>
          <w:szCs w:val="24"/>
        </w:rPr>
        <w:t>C</w:t>
      </w:r>
      <w:r w:rsidRPr="00AB4F30">
        <w:rPr>
          <w:rFonts w:ascii="Calibri" w:hAnsi="Calibri" w:cs="Calibri"/>
          <w:sz w:val="24"/>
          <w:szCs w:val="24"/>
        </w:rPr>
        <w:t>ontributions of host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14:paraId="19AF2B88" w14:textId="77777777" w:rsidR="0059144A"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AB4F30">
        <w:rPr>
          <w:rFonts w:ascii="Calibri" w:hAnsi="Calibri" w:cs="Calibri"/>
          <w:b/>
          <w:sz w:val="32"/>
          <w:szCs w:val="32"/>
        </w:rPr>
        <w:t>ppendix 2:</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Dissection of serum components</w:t>
      </w:r>
    </w:p>
    <w:p w14:paraId="7025D286" w14:textId="77777777" w:rsidR="00AB4F30" w:rsidRDefault="00AB4F30" w:rsidP="00AB4F30">
      <w:pPr>
        <w:pStyle w:val="BodyA"/>
        <w:rPr>
          <w:rFonts w:ascii="Calibri" w:hAnsi="Calibri" w:cs="Calibri"/>
          <w:sz w:val="24"/>
          <w:szCs w:val="24"/>
        </w:rPr>
      </w:pP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14:paraId="5D25C5C0" w14:textId="77777777"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14:paraId="760A61E0" w14:textId="77777777"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14:paraId="0759D0AE"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14:paraId="1BA751E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14:paraId="7CFD77E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14:paraId="22ED1410"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14:paraId="7C27602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14:paraId="0D9FECA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14:paraId="4B4625D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14:paraId="10335F96"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0D203623" w14:textId="77777777"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14:paraId="27C998F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BFDCA57"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5248558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3C06FC6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730EEB9D"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1E71D635"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726EF085"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DE6B70A" w14:textId="77777777" w:rsidR="004D5140" w:rsidRDefault="004D5140" w:rsidP="00AB4F30">
            <w:pPr>
              <w:pStyle w:val="BodyA"/>
              <w:rPr>
                <w:rFonts w:ascii="Calibri" w:hAnsi="Calibri" w:cs="Calibri"/>
                <w:sz w:val="24"/>
                <w:szCs w:val="24"/>
              </w:rPr>
            </w:pPr>
          </w:p>
        </w:tc>
        <w:tc>
          <w:tcPr>
            <w:tcW w:w="1513" w:type="dxa"/>
          </w:tcPr>
          <w:p w14:paraId="3708C14B"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65EC18BC"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2D7DD0DF"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4EC2B60E"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1ECF160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098C9CFB"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6DFDD775"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50E0605"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2609B048"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5CBC720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447049E5"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22CFA29F"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29E6BBB"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6297A0B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14:paraId="1D32C0B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E3FA62E" w14:textId="77777777" w:rsidR="00001973" w:rsidRDefault="00001973" w:rsidP="00AB4F30">
            <w:pPr>
              <w:pStyle w:val="BodyA"/>
              <w:rPr>
                <w:rFonts w:ascii="Calibri" w:hAnsi="Calibri" w:cs="Calibri"/>
                <w:sz w:val="24"/>
                <w:szCs w:val="24"/>
              </w:rPr>
            </w:pPr>
          </w:p>
        </w:tc>
        <w:tc>
          <w:tcPr>
            <w:tcW w:w="1513" w:type="dxa"/>
          </w:tcPr>
          <w:p w14:paraId="2AD70429"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15C75D62"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C562CD4"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028BA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49B40F7C"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C2DA0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14:paraId="6A8BDACC"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F181096" w14:textId="77777777"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14:paraId="194117B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138B84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280256FC"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7CCFB744"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47B6B4F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4749854E"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14:paraId="7FEFC20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255BFAB" w14:textId="77777777" w:rsidR="00001973" w:rsidRDefault="00001973" w:rsidP="004D5140">
            <w:pPr>
              <w:pStyle w:val="BodyA"/>
              <w:jc w:val="center"/>
              <w:rPr>
                <w:rFonts w:ascii="Calibri" w:hAnsi="Calibri" w:cs="Calibri"/>
                <w:sz w:val="24"/>
                <w:szCs w:val="24"/>
              </w:rPr>
            </w:pPr>
          </w:p>
        </w:tc>
        <w:tc>
          <w:tcPr>
            <w:tcW w:w="1513" w:type="dxa"/>
          </w:tcPr>
          <w:p w14:paraId="7EA6CAC0"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FBD1A77"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74AD24AA"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647B01"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76CFA8E8"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178FBA6E"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3D1026E8"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BF3B654"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3FA66D1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6EB3C42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0178D9D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144B016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C827C08"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54DCFE2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14:paraId="3DD354F2"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FB15B90" w14:textId="77777777" w:rsidR="004D5140" w:rsidRDefault="004D5140" w:rsidP="00AB4F30">
            <w:pPr>
              <w:pStyle w:val="BodyA"/>
              <w:rPr>
                <w:rFonts w:ascii="Calibri" w:hAnsi="Calibri" w:cs="Calibri"/>
                <w:sz w:val="24"/>
                <w:szCs w:val="24"/>
              </w:rPr>
            </w:pPr>
          </w:p>
        </w:tc>
        <w:tc>
          <w:tcPr>
            <w:tcW w:w="1513" w:type="dxa"/>
          </w:tcPr>
          <w:p w14:paraId="42126F84"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84CEA60"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9C85366"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534207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2BCE0F62"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30E524"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14:paraId="6F6E8A99" w14:textId="77777777" w:rsidR="00AB4F30" w:rsidRDefault="00AB4F30" w:rsidP="00AB4F30">
      <w:pPr>
        <w:pStyle w:val="BodyA"/>
        <w:rPr>
          <w:rFonts w:ascii="Calibri" w:hAnsi="Calibri" w:cs="Calibri"/>
          <w:sz w:val="24"/>
          <w:szCs w:val="24"/>
        </w:rPr>
      </w:pPr>
    </w:p>
    <w:p w14:paraId="7EC802BE" w14:textId="77777777" w:rsidR="00001973" w:rsidRDefault="00001973" w:rsidP="00AB4F30">
      <w:pPr>
        <w:pStyle w:val="BodyA"/>
        <w:rPr>
          <w:rFonts w:ascii="Calibri" w:hAnsi="Calibri" w:cs="Calibri"/>
          <w:sz w:val="24"/>
          <w:szCs w:val="24"/>
        </w:rPr>
      </w:pPr>
    </w:p>
    <w:p w14:paraId="5A1E3A45" w14:textId="77777777" w:rsidR="004B04B1" w:rsidRDefault="004B04B1" w:rsidP="00AB4F30">
      <w:pPr>
        <w:pStyle w:val="BodyA"/>
        <w:rPr>
          <w:rFonts w:ascii="Calibri" w:hAnsi="Calibri" w:cs="Calibri"/>
          <w:b/>
          <w:sz w:val="32"/>
          <w:szCs w:val="32"/>
        </w:rPr>
      </w:pPr>
    </w:p>
    <w:p w14:paraId="54AE3DA9" w14:textId="77777777" w:rsidR="004B04B1" w:rsidRDefault="004B04B1" w:rsidP="00AB4F30">
      <w:pPr>
        <w:pStyle w:val="BodyA"/>
        <w:rPr>
          <w:rFonts w:ascii="Calibri" w:hAnsi="Calibri" w:cs="Calibri"/>
          <w:b/>
          <w:sz w:val="32"/>
          <w:szCs w:val="32"/>
        </w:rPr>
      </w:pPr>
    </w:p>
    <w:p w14:paraId="3B805902" w14:textId="0523B492"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Pr>
          <w:rFonts w:ascii="Calibri" w:hAnsi="Calibri" w:cs="Calibri"/>
          <w:b/>
          <w:sz w:val="32"/>
          <w:szCs w:val="32"/>
        </w:rPr>
        <w:t xml:space="preserve">ppendix 3: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003C40B5">
        <w:rPr>
          <w:rFonts w:ascii="Calibri" w:hAnsi="Calibri" w:cs="Calibri"/>
          <w:sz w:val="24"/>
          <w:szCs w:val="24"/>
        </w:rPr>
        <w:t>of media components</w:t>
      </w:r>
    </w:p>
    <w:tbl>
      <w:tblPr>
        <w:tblStyle w:val="MediumShading2-Accent5"/>
        <w:tblW w:w="0" w:type="auto"/>
        <w:tblLook w:val="04A0" w:firstRow="1" w:lastRow="0" w:firstColumn="1" w:lastColumn="0" w:noHBand="0" w:noVBand="1"/>
      </w:tblPr>
      <w:tblGrid>
        <w:gridCol w:w="3207"/>
        <w:gridCol w:w="3207"/>
        <w:gridCol w:w="3208"/>
      </w:tblGrid>
      <w:tr w:rsidR="009D0AC4" w14:paraId="518BFA56" w14:textId="77777777"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14:paraId="45E368AF"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14:paraId="4033DBF0"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14:paraId="20896247"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14:paraId="66CCEDAE"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020F8618"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14:paraId="2897F9D2"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14:paraId="6957C27C"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14:paraId="0AF0FD2C" w14:textId="77777777"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EC715D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14:paraId="169E771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14:paraId="584C2D0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14:paraId="7D679CA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3C40B5" w14:paraId="4FA9BB0F"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6893BC1" w14:textId="3D7A09CA" w:rsidR="003C40B5" w:rsidRDefault="003C40B5" w:rsidP="009D0AC4">
            <w:pPr>
              <w:pStyle w:val="BodyA"/>
              <w:jc w:val="center"/>
              <w:rPr>
                <w:rFonts w:ascii="Calibri" w:hAnsi="Calibri" w:cs="Calibri"/>
                <w:sz w:val="24"/>
                <w:szCs w:val="24"/>
              </w:rPr>
            </w:pPr>
            <w:r>
              <w:rPr>
                <w:rFonts w:ascii="Calibri" w:hAnsi="Calibri" w:cs="Calibri"/>
                <w:sz w:val="24"/>
                <w:szCs w:val="24"/>
              </w:rPr>
              <w:t>MEM</w:t>
            </w:r>
          </w:p>
        </w:tc>
        <w:tc>
          <w:tcPr>
            <w:tcW w:w="3207" w:type="dxa"/>
          </w:tcPr>
          <w:p w14:paraId="69C64E93" w14:textId="0DD64DF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tcPr>
          <w:p w14:paraId="77C15A14" w14:textId="7179F6C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14:paraId="5A2D4073" w14:textId="77777777" w:rsidR="00FA241A" w:rsidRDefault="00FA241A" w:rsidP="00AB4F30">
      <w:pPr>
        <w:pStyle w:val="BodyA"/>
        <w:rPr>
          <w:rFonts w:ascii="Calibri" w:hAnsi="Calibri" w:cs="Calibri"/>
          <w:sz w:val="24"/>
          <w:szCs w:val="24"/>
        </w:rPr>
      </w:pPr>
    </w:p>
    <w:p w14:paraId="150E4FDA" w14:textId="77777777" w:rsidR="00FA241A" w:rsidRDefault="00FA241A" w:rsidP="00AB4F30">
      <w:pPr>
        <w:pStyle w:val="BodyA"/>
        <w:rPr>
          <w:rFonts w:ascii="Calibri" w:hAnsi="Calibri" w:cs="Calibri"/>
          <w:sz w:val="28"/>
          <w:szCs w:val="28"/>
        </w:rPr>
      </w:pPr>
    </w:p>
    <w:p w14:paraId="611A0A07" w14:textId="77777777" w:rsidR="00FE021F" w:rsidRDefault="00FE021F" w:rsidP="00AB4F30">
      <w:pPr>
        <w:pStyle w:val="BodyA"/>
        <w:rPr>
          <w:rFonts w:ascii="Calibri" w:hAnsi="Calibri" w:cs="Calibri"/>
          <w:sz w:val="28"/>
          <w:szCs w:val="28"/>
        </w:rPr>
      </w:pPr>
    </w:p>
    <w:p w14:paraId="3EFF9259" w14:textId="77777777" w:rsidR="00FE021F" w:rsidRDefault="00FE021F" w:rsidP="00AB4F30">
      <w:pPr>
        <w:pStyle w:val="BodyA"/>
        <w:rPr>
          <w:rFonts w:ascii="Calibri" w:hAnsi="Calibri" w:cs="Calibri"/>
          <w:sz w:val="28"/>
          <w:szCs w:val="28"/>
        </w:rPr>
      </w:pPr>
    </w:p>
    <w:p w14:paraId="6D9E3812" w14:textId="77777777" w:rsidR="00001973" w:rsidRDefault="00FE021F" w:rsidP="00AB4F30">
      <w:pPr>
        <w:pStyle w:val="BodyA"/>
        <w:rPr>
          <w:rFonts w:ascii="Calibri" w:hAnsi="Calibri" w:cs="Calibri"/>
          <w:b/>
          <w:sz w:val="32"/>
          <w:szCs w:val="32"/>
        </w:rPr>
      </w:pPr>
      <w:r w:rsidRPr="00AB4F30">
        <w:rPr>
          <w:rFonts w:ascii="Calibri" w:hAnsi="Calibri" w:cs="Calibri"/>
          <w:b/>
          <w:sz w:val="32"/>
          <w:szCs w:val="32"/>
        </w:rPr>
        <w:t>A</w:t>
      </w:r>
      <w:r>
        <w:rPr>
          <w:rFonts w:ascii="Calibri" w:hAnsi="Calibri" w:cs="Calibri"/>
          <w:b/>
          <w:sz w:val="32"/>
          <w:szCs w:val="32"/>
        </w:rPr>
        <w:t xml:space="preserve">ppendix 4: </w:t>
      </w:r>
      <w:r w:rsidR="009D0AC4">
        <w:rPr>
          <w:rFonts w:ascii="Calibri" w:hAnsi="Calibri" w:cs="Calibri"/>
          <w:sz w:val="24"/>
          <w:szCs w:val="24"/>
        </w:rPr>
        <w:t>Aim 2 experimental plan.</w:t>
      </w:r>
    </w:p>
    <w:p w14:paraId="69D9FF46" w14:textId="77777777" w:rsidR="00FE021F" w:rsidRDefault="00FE021F" w:rsidP="00AB4F30">
      <w:pPr>
        <w:pStyle w:val="BodyA"/>
        <w:rPr>
          <w:rFonts w:ascii="Calibri" w:hAnsi="Calibri" w:cs="Calibri"/>
          <w:b/>
          <w:sz w:val="32"/>
          <w:szCs w:val="32"/>
        </w:rPr>
      </w:pP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14:paraId="5F267A9D" w14:textId="77777777"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14:paraId="6B2320A1" w14:textId="77777777"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14:paraId="3DA7B886"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14:paraId="665EC638"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14:paraId="5CE72E81" w14:textId="77777777"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14:paraId="2BEFF4BD"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14:paraId="2F8CC363"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14:paraId="463086CE"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14:paraId="4EB05E82"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14:paraId="07347757"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23ACD9F" w14:textId="77777777"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14:paraId="04EF3EE2"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14:paraId="694C09B7"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251D925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14:paraId="7A84CE4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53EB5BFA"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14:paraId="1F6B1F6D"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2D2FF34" w14:textId="77777777" w:rsidR="00FE021F" w:rsidRDefault="00FE021F" w:rsidP="00FE021F">
            <w:pPr>
              <w:pStyle w:val="BodyA"/>
              <w:rPr>
                <w:rFonts w:ascii="Calibri" w:hAnsi="Calibri" w:cs="Calibri"/>
                <w:sz w:val="28"/>
                <w:szCs w:val="28"/>
              </w:rPr>
            </w:pPr>
          </w:p>
        </w:tc>
        <w:tc>
          <w:tcPr>
            <w:tcW w:w="1880" w:type="dxa"/>
          </w:tcPr>
          <w:p w14:paraId="73952303"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14:paraId="3B6D21FA"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14:paraId="64BD5659"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14:paraId="4EA68F10"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66CB46E1"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1AE0737A"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BA14B79"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25D9479C"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14:paraId="1B9CFFD2"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710ECE16"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6005280A"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40DDDFD3"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61E8E9F8"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2FBAD049" w14:textId="77777777" w:rsidR="00FE021F" w:rsidRDefault="00FE021F" w:rsidP="00FE021F">
            <w:pPr>
              <w:pStyle w:val="BodyA"/>
              <w:rPr>
                <w:rFonts w:ascii="Calibri" w:hAnsi="Calibri" w:cs="Calibri"/>
                <w:sz w:val="28"/>
                <w:szCs w:val="28"/>
              </w:rPr>
            </w:pPr>
          </w:p>
        </w:tc>
        <w:tc>
          <w:tcPr>
            <w:tcW w:w="1880" w:type="dxa"/>
          </w:tcPr>
          <w:p w14:paraId="2CD54681" w14:textId="77777777"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14:paraId="0CFE8F5E"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1CCECE1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44C4D9A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4EDF270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657CF4C8"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3F64B24D"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1518FA55"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14:paraId="7A4857DB"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445F699D"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1B638C05"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54FF6971"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2A3B3209"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5C7899B" w14:textId="77777777" w:rsidR="00FE021F" w:rsidRDefault="00FE021F" w:rsidP="00FE021F">
            <w:pPr>
              <w:pStyle w:val="BodyA"/>
              <w:rPr>
                <w:rFonts w:ascii="Calibri" w:hAnsi="Calibri" w:cs="Calibri"/>
                <w:sz w:val="28"/>
                <w:szCs w:val="28"/>
              </w:rPr>
            </w:pPr>
          </w:p>
        </w:tc>
        <w:tc>
          <w:tcPr>
            <w:tcW w:w="1880" w:type="dxa"/>
          </w:tcPr>
          <w:p w14:paraId="52F6B6D4"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14:paraId="5DD0D3B5"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2F56A7C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2A6FAC7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193891B9"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14:paraId="3BFB5637" w14:textId="77777777"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B" w:date="2018-12-20T09:10:00Z" w:initials="EB">
    <w:p w14:paraId="00C32336" w14:textId="14FF6E62" w:rsidR="00BF7A28" w:rsidRDefault="00BF7A28">
      <w:pPr>
        <w:pStyle w:val="CommentText"/>
      </w:pPr>
      <w:r>
        <w:rPr>
          <w:rStyle w:val="CommentReference"/>
        </w:rPr>
        <w:annotationRef/>
      </w:r>
      <w:r>
        <w:t xml:space="preserve">I’d recommend you not use unnecessary abbreviations, even if they seem obvious. Your reviewers for this grant will be outside of MRS, so won’t necessary know what this means. Particularly in the opening paragraph, you don’t want them stumbling over any unknowns. </w:t>
      </w:r>
    </w:p>
  </w:comment>
  <w:comment w:id="0" w:author="EB" w:date="2018-12-20T09:13:00Z" w:initials="EB">
    <w:p w14:paraId="74E2B5B1" w14:textId="467E7323" w:rsidR="00BF7A28" w:rsidRDefault="00BF7A28">
      <w:pPr>
        <w:pStyle w:val="CommentText"/>
      </w:pPr>
      <w:r>
        <w:rPr>
          <w:rStyle w:val="CommentReference"/>
        </w:rPr>
        <w:annotationRef/>
      </w:r>
      <w:r>
        <w:t xml:space="preserve">The feedback I always give people when writing personal statements is to minimize as much as possible generic sentences that could be written by anyone. In a stack of these applications, every single one will open with nearly this exact paragraph, so it’s really just wasted words. Instead, launch right into who </w:t>
      </w:r>
      <w:r w:rsidRPr="00B15A3B">
        <w:rPr>
          <w:b/>
          <w:bCs/>
        </w:rPr>
        <w:t>you</w:t>
      </w:r>
      <w:r>
        <w:t xml:space="preserve"> are, and what makes you a good investment. </w:t>
      </w:r>
    </w:p>
    <w:p w14:paraId="059F6172" w14:textId="77777777" w:rsidR="00BF7A28" w:rsidRDefault="00BF7A28">
      <w:pPr>
        <w:pStyle w:val="CommentText"/>
      </w:pPr>
    </w:p>
    <w:p w14:paraId="0E1E5458" w14:textId="64F68679" w:rsidR="00BF7A28" w:rsidRDefault="00BF7A28">
      <w:pPr>
        <w:pStyle w:val="CommentText"/>
      </w:pPr>
      <w:r>
        <w:t>You’ve chosen to structure your reason for applying as a description of your CV. You do good job of demonstrating your scientific credentials, and why you took time for your family, but you understate what your long term career goals are moving forward and how this fellowship will help you achieve them. From the guidance notes, this is the</w:t>
      </w:r>
      <w:r>
        <w:rPr>
          <w:b/>
        </w:rPr>
        <w:t xml:space="preserve"> key factor</w:t>
      </w:r>
      <w:r>
        <w:t xml:space="preserve"> they are going to judge applications on. They explicitly say that the goal of the DJF is workplace re-entry, so address that directly.</w:t>
      </w:r>
    </w:p>
    <w:p w14:paraId="70CC14EE" w14:textId="77777777" w:rsidR="00BF7A28" w:rsidRDefault="00BF7A28">
      <w:pPr>
        <w:pStyle w:val="CommentText"/>
      </w:pPr>
    </w:p>
    <w:p w14:paraId="7787EAFF" w14:textId="77777777" w:rsidR="00BF7A28" w:rsidRDefault="00BF7A28">
      <w:pPr>
        <w:pStyle w:val="CommentText"/>
      </w:pPr>
      <w:r>
        <w:t xml:space="preserve">I would solve both these problems by using the opening paragraph to make a direct statement about what you aim to achieve over the next 2-5 years and how the fellowship will get you there. Then go into your background and use each paragraph to reinforce and refer back to that narrative. </w:t>
      </w:r>
    </w:p>
    <w:p w14:paraId="5D80EAA5" w14:textId="77777777" w:rsidR="00BF7A28" w:rsidRDefault="00BF7A28">
      <w:pPr>
        <w:pStyle w:val="CommentText"/>
      </w:pPr>
    </w:p>
    <w:p w14:paraId="35B6A7FD" w14:textId="77777777" w:rsidR="00BF7A28" w:rsidRDefault="00BF7A28">
      <w:pPr>
        <w:pStyle w:val="CommentText"/>
      </w:pPr>
      <w:r>
        <w:t>So, for example:</w:t>
      </w:r>
    </w:p>
    <w:p w14:paraId="23D35257" w14:textId="77777777" w:rsidR="00BF7A28" w:rsidRDefault="00BF7A28">
      <w:pPr>
        <w:pStyle w:val="CommentText"/>
      </w:pPr>
    </w:p>
    <w:p w14:paraId="2A5AE4B4" w14:textId="5DB9E72B" w:rsidR="00BF7A28" w:rsidRPr="00480367" w:rsidRDefault="00BF7A28">
      <w:pPr>
        <w:pStyle w:val="CommentText"/>
      </w:pPr>
      <w:r>
        <w:t>I am a molecular biologist with a deep and abiding interest in understanding mechanisms of pathogenesis using molecular approaches. Through the Daphne Jackson Fellowship and Medical Research Scotland, I aim to bring my XX years of training back into the lab by gaining new expertise in an major human fungal pathogen, updating my molecular skills in RNA biology and transcriptional analysis, and making key connections with future employers and mentors who will help ensure the success of my return to the research workforce.</w:t>
      </w:r>
    </w:p>
  </w:comment>
  <w:comment w:id="8" w:author="EB" w:date="2018-12-20T09:36:00Z" w:initials="EB">
    <w:p w14:paraId="23A830DE" w14:textId="4AEC8473" w:rsidR="00BF7A28" w:rsidRDefault="00BF7A28">
      <w:pPr>
        <w:pStyle w:val="CommentText"/>
      </w:pPr>
      <w:r>
        <w:rPr>
          <w:rStyle w:val="CommentReference"/>
        </w:rPr>
        <w:annotationRef/>
      </w:r>
      <w:r>
        <w:t xml:space="preserve">Be active and lead with your success! </w:t>
      </w:r>
    </w:p>
    <w:p w14:paraId="6013CB33" w14:textId="1D3AE0B3" w:rsidR="00BF7A28" w:rsidRDefault="00BF7A28">
      <w:pPr>
        <w:pStyle w:val="CommentText"/>
      </w:pPr>
      <w:r>
        <w:t xml:space="preserve">My first author paper reported the discovery of a previously unknown dormant HIV population in the brain and has over 100 citations to date. </w:t>
      </w:r>
    </w:p>
  </w:comment>
  <w:comment w:id="14" w:author="EB" w:date="2018-12-20T10:19:00Z" w:initials="EB">
    <w:p w14:paraId="57075631" w14:textId="5B71A7B2" w:rsidR="00BF7A28" w:rsidRDefault="00BF7A28">
      <w:pPr>
        <w:pStyle w:val="CommentText"/>
      </w:pPr>
      <w:r>
        <w:rPr>
          <w:rStyle w:val="CommentReference"/>
        </w:rPr>
        <w:annotationRef/>
      </w:r>
      <w:r>
        <w:t>Dashes are your friend for word counts.</w:t>
      </w:r>
    </w:p>
  </w:comment>
  <w:comment w:id="13" w:author="EB" w:date="2018-12-20T10:13:00Z" w:initials="EB">
    <w:p w14:paraId="75C288B5" w14:textId="0E16EDBD" w:rsidR="00BF7A28" w:rsidRDefault="00BF7A28">
      <w:pPr>
        <w:pStyle w:val="CommentText"/>
      </w:pPr>
      <w:r>
        <w:rPr>
          <w:rStyle w:val="CommentReference"/>
        </w:rPr>
        <w:annotationRef/>
      </w:r>
      <w:r>
        <w:t>This is a lot of words that don’t directly address the aim of this section. Can it be changed to:</w:t>
      </w:r>
    </w:p>
    <w:p w14:paraId="3B2824C2" w14:textId="77777777" w:rsidR="00BF7A28" w:rsidRDefault="00BF7A28">
      <w:pPr>
        <w:pStyle w:val="CommentText"/>
      </w:pPr>
    </w:p>
    <w:p w14:paraId="20AB152C" w14:textId="2EAA5BE0" w:rsidR="00BF7A28" w:rsidRDefault="00BF7A28">
      <w:pPr>
        <w:pStyle w:val="CommentText"/>
        <w:rPr>
          <w:rFonts w:ascii="Calibri" w:eastAsia="Calibri" w:hAnsi="Calibri" w:cs="Calibri"/>
          <w:sz w:val="24"/>
          <w:szCs w:val="24"/>
        </w:rPr>
      </w:pPr>
      <w:r w:rsidRPr="00B96CC3">
        <w:rPr>
          <w:rFonts w:ascii="Calibri" w:eastAsia="Calibri" w:hAnsi="Calibri" w:cs="Calibri"/>
          <w:sz w:val="24"/>
          <w:szCs w:val="24"/>
        </w:rPr>
        <w:t xml:space="preserve">I examined </w:t>
      </w:r>
      <w:r>
        <w:rPr>
          <w:rFonts w:ascii="Calibri" w:eastAsia="Calibri" w:hAnsi="Calibri" w:cs="Calibri"/>
          <w:sz w:val="24"/>
          <w:szCs w:val="24"/>
        </w:rPr>
        <w:t>the replicative processes of Hepatitis C Virus</w:t>
      </w:r>
      <w:r w:rsidRPr="00B96CC3">
        <w:rPr>
          <w:rFonts w:ascii="Calibri" w:eastAsia="Calibri" w:hAnsi="Calibri" w:cs="Calibri"/>
          <w:sz w:val="24"/>
          <w:szCs w:val="24"/>
        </w:rPr>
        <w:t xml:space="preserve"> by determining whether </w:t>
      </w:r>
      <w:r>
        <w:rPr>
          <w:rFonts w:ascii="Calibri" w:eastAsia="Calibri" w:hAnsi="Calibri" w:cs="Calibri"/>
          <w:sz w:val="24"/>
          <w:szCs w:val="24"/>
        </w:rPr>
        <w:t>a</w:t>
      </w:r>
      <w:r w:rsidRPr="00B96CC3">
        <w:rPr>
          <w:rFonts w:ascii="Calibri" w:eastAsia="Calibri" w:hAnsi="Calibri" w:cs="Calibri"/>
          <w:sz w:val="24"/>
          <w:szCs w:val="24"/>
        </w:rPr>
        <w:t xml:space="preserve"> </w:t>
      </w:r>
      <w:r>
        <w:rPr>
          <w:rFonts w:ascii="Calibri" w:eastAsia="Calibri" w:hAnsi="Calibri" w:cs="Calibri"/>
          <w:sz w:val="24"/>
          <w:szCs w:val="24"/>
        </w:rPr>
        <w:t xml:space="preserve">non-structural 5B </w:t>
      </w:r>
      <w:r w:rsidRPr="00B96CC3">
        <w:rPr>
          <w:rFonts w:ascii="Calibri" w:eastAsia="Calibri" w:hAnsi="Calibri" w:cs="Calibri"/>
          <w:sz w:val="24"/>
          <w:szCs w:val="24"/>
        </w:rPr>
        <w:t>protein</w:t>
      </w:r>
      <w:r>
        <w:rPr>
          <w:rFonts w:ascii="Calibri" w:eastAsia="Calibri" w:hAnsi="Calibri" w:cs="Calibri"/>
          <w:sz w:val="24"/>
          <w:szCs w:val="24"/>
        </w:rPr>
        <w:t xml:space="preserve"> (NS5B)</w:t>
      </w:r>
      <w:r w:rsidRPr="00B96CC3">
        <w:rPr>
          <w:rFonts w:ascii="Calibri" w:eastAsia="Calibri" w:hAnsi="Calibri" w:cs="Calibri"/>
          <w:sz w:val="24"/>
          <w:szCs w:val="24"/>
        </w:rPr>
        <w:t xml:space="preserve"> </w:t>
      </w:r>
      <w:r>
        <w:rPr>
          <w:rFonts w:ascii="Calibri" w:eastAsia="Calibri" w:hAnsi="Calibri" w:cs="Calibri"/>
          <w:sz w:val="24"/>
          <w:szCs w:val="24"/>
        </w:rPr>
        <w:t>implicated in RNA-dependent RNA polymerase activity</w:t>
      </w:r>
      <w:r w:rsidRPr="00B96CC3">
        <w:rPr>
          <w:rFonts w:ascii="Calibri" w:eastAsia="Calibri" w:hAnsi="Calibri" w:cs="Calibri"/>
          <w:sz w:val="24"/>
          <w:szCs w:val="24"/>
        </w:rPr>
        <w:t xml:space="preserve"> </w:t>
      </w:r>
      <w:r>
        <w:rPr>
          <w:rFonts w:ascii="Calibri" w:eastAsia="Calibri" w:hAnsi="Calibri" w:cs="Calibri"/>
          <w:sz w:val="24"/>
          <w:szCs w:val="24"/>
        </w:rPr>
        <w:t>directs</w:t>
      </w:r>
      <w:r w:rsidRPr="00B96CC3">
        <w:rPr>
          <w:rFonts w:ascii="Calibri" w:eastAsia="Calibri" w:hAnsi="Calibri" w:cs="Calibri"/>
          <w:sz w:val="24"/>
          <w:szCs w:val="24"/>
        </w:rPr>
        <w:t xml:space="preserve"> </w:t>
      </w:r>
      <w:r>
        <w:rPr>
          <w:rFonts w:ascii="Calibri" w:eastAsia="Calibri" w:hAnsi="Calibri" w:cs="Calibri"/>
          <w:sz w:val="24"/>
          <w:szCs w:val="24"/>
        </w:rPr>
        <w:t>viral</w:t>
      </w:r>
      <w:r w:rsidRPr="00B96CC3">
        <w:rPr>
          <w:rFonts w:ascii="Calibri" w:eastAsia="Calibri" w:hAnsi="Calibri" w:cs="Calibri"/>
          <w:sz w:val="24"/>
          <w:szCs w:val="24"/>
        </w:rPr>
        <w:t xml:space="preserve"> replication. I optimized bacterial expression systems and purified the NS5B fusion protein. </w:t>
      </w:r>
      <w:r>
        <w:rPr>
          <w:rStyle w:val="CommentReference"/>
        </w:rPr>
        <w:annotationRef/>
      </w:r>
    </w:p>
    <w:p w14:paraId="23AC7069" w14:textId="77777777" w:rsidR="00BF7A28" w:rsidRDefault="00BF7A28">
      <w:pPr>
        <w:pStyle w:val="CommentText"/>
        <w:rPr>
          <w:rFonts w:ascii="Calibri" w:eastAsia="Calibri" w:hAnsi="Calibri" w:cs="Calibri"/>
          <w:sz w:val="24"/>
          <w:szCs w:val="24"/>
        </w:rPr>
      </w:pPr>
    </w:p>
    <w:p w14:paraId="29613880" w14:textId="3D61176A" w:rsidR="00BF7A28" w:rsidRDefault="00BF7A28">
      <w:pPr>
        <w:pStyle w:val="CommentText"/>
        <w:rPr>
          <w:rFonts w:ascii="Calibri" w:eastAsia="Calibri" w:hAnsi="Calibri" w:cs="Calibri"/>
          <w:sz w:val="24"/>
          <w:szCs w:val="24"/>
        </w:rPr>
      </w:pPr>
      <w:r>
        <w:rPr>
          <w:rFonts w:ascii="Calibri" w:eastAsia="Calibri" w:hAnsi="Calibri" w:cs="Calibri"/>
          <w:sz w:val="24"/>
          <w:szCs w:val="24"/>
        </w:rPr>
        <w:t>Or even</w:t>
      </w:r>
    </w:p>
    <w:p w14:paraId="11C13D80" w14:textId="77777777" w:rsidR="00BF7A28" w:rsidRDefault="00BF7A28">
      <w:pPr>
        <w:pStyle w:val="CommentText"/>
        <w:rPr>
          <w:rFonts w:ascii="Calibri" w:eastAsia="Calibri" w:hAnsi="Calibri" w:cs="Calibri"/>
          <w:sz w:val="24"/>
          <w:szCs w:val="24"/>
        </w:rPr>
      </w:pPr>
    </w:p>
    <w:p w14:paraId="50CC1506" w14:textId="3E98B26C" w:rsidR="00BF7A28" w:rsidRDefault="00BF7A28">
      <w:pPr>
        <w:pStyle w:val="CommentText"/>
      </w:pPr>
      <w:r>
        <w:rPr>
          <w:rFonts w:ascii="Calibri" w:eastAsia="Calibri" w:hAnsi="Calibri" w:cs="Calibri"/>
          <w:sz w:val="24"/>
          <w:szCs w:val="24"/>
        </w:rPr>
        <w:t>I examined Hepatitis C Virus replicative processes</w:t>
      </w:r>
      <w:r w:rsidRPr="00B96CC3">
        <w:rPr>
          <w:rFonts w:ascii="Calibri" w:eastAsia="Calibri" w:hAnsi="Calibri" w:cs="Calibri"/>
          <w:sz w:val="24"/>
          <w:szCs w:val="24"/>
        </w:rPr>
        <w:t xml:space="preserve"> </w:t>
      </w:r>
      <w:r>
        <w:rPr>
          <w:rFonts w:ascii="Calibri" w:eastAsia="Calibri" w:hAnsi="Calibri" w:cs="Calibri"/>
          <w:sz w:val="24"/>
          <w:szCs w:val="24"/>
        </w:rPr>
        <w:t>by investigating</w:t>
      </w:r>
      <w:r w:rsidRPr="00B96CC3">
        <w:rPr>
          <w:rFonts w:ascii="Calibri" w:eastAsia="Calibri" w:hAnsi="Calibri" w:cs="Calibri"/>
          <w:sz w:val="24"/>
          <w:szCs w:val="24"/>
        </w:rPr>
        <w:t xml:space="preserve"> </w:t>
      </w:r>
      <w:r>
        <w:rPr>
          <w:rFonts w:ascii="Calibri" w:eastAsia="Calibri" w:hAnsi="Calibri" w:cs="Calibri"/>
          <w:sz w:val="24"/>
          <w:szCs w:val="24"/>
        </w:rPr>
        <w:t>a</w:t>
      </w:r>
      <w:r w:rsidRPr="00B96CC3">
        <w:rPr>
          <w:rFonts w:ascii="Calibri" w:eastAsia="Calibri" w:hAnsi="Calibri" w:cs="Calibri"/>
          <w:sz w:val="24"/>
          <w:szCs w:val="24"/>
        </w:rPr>
        <w:t xml:space="preserve"> </w:t>
      </w:r>
      <w:r>
        <w:rPr>
          <w:rFonts w:ascii="Calibri" w:eastAsia="Calibri" w:hAnsi="Calibri" w:cs="Calibri"/>
          <w:sz w:val="24"/>
          <w:szCs w:val="24"/>
        </w:rPr>
        <w:t xml:space="preserve">non-structural 5B </w:t>
      </w:r>
      <w:r w:rsidRPr="00B96CC3">
        <w:rPr>
          <w:rFonts w:ascii="Calibri" w:eastAsia="Calibri" w:hAnsi="Calibri" w:cs="Calibri"/>
          <w:sz w:val="24"/>
          <w:szCs w:val="24"/>
        </w:rPr>
        <w:t>protein</w:t>
      </w:r>
      <w:r>
        <w:rPr>
          <w:rFonts w:ascii="Calibri" w:eastAsia="Calibri" w:hAnsi="Calibri" w:cs="Calibri"/>
          <w:sz w:val="24"/>
          <w:szCs w:val="24"/>
        </w:rPr>
        <w:t xml:space="preserve"> implicated in RNA-dependent RNA polymerase activity</w:t>
      </w:r>
      <w:r w:rsidRPr="00B96CC3">
        <w:rPr>
          <w:rFonts w:ascii="Calibri" w:eastAsia="Calibri" w:hAnsi="Calibri" w:cs="Calibri"/>
          <w:sz w:val="24"/>
          <w:szCs w:val="24"/>
        </w:rPr>
        <w:t xml:space="preserve">. I optimized bacterial expression systems and purified the NS5B fusion protein. </w:t>
      </w:r>
      <w:r>
        <w:rPr>
          <w:rStyle w:val="CommentReference"/>
        </w:rPr>
        <w:annotationRef/>
      </w:r>
    </w:p>
    <w:p w14:paraId="5E580496" w14:textId="77777777" w:rsidR="00BF7A28" w:rsidRDefault="00BF7A28">
      <w:pPr>
        <w:pStyle w:val="CommentText"/>
      </w:pPr>
    </w:p>
  </w:comment>
  <w:comment w:id="44" w:author="EB" w:date="2018-12-20T09:24:00Z" w:initials="EB">
    <w:p w14:paraId="18547DA6" w14:textId="10A825D0" w:rsidR="00BF7A28" w:rsidRDefault="00BF7A28">
      <w:pPr>
        <w:pStyle w:val="CommentText"/>
      </w:pPr>
      <w:r>
        <w:rPr>
          <w:rStyle w:val="CommentReference"/>
        </w:rPr>
        <w:annotationRef/>
      </w:r>
      <w:r>
        <w:t xml:space="preserve">By “our” do you mean you and your husband’s business? Sorry, it’s a bit unclear. </w:t>
      </w:r>
    </w:p>
  </w:comment>
  <w:comment w:id="53" w:author="EB" w:date="2018-12-20T10:01:00Z" w:initials="EB">
    <w:p w14:paraId="74AAEC48" w14:textId="54C2AF8E" w:rsidR="00BF7A28" w:rsidRDefault="00BF7A28">
      <w:pPr>
        <w:pStyle w:val="CommentText"/>
      </w:pPr>
      <w:r>
        <w:rPr>
          <w:rStyle w:val="CommentReference"/>
        </w:rPr>
        <w:annotationRef/>
      </w:r>
      <w:r>
        <w:t>In this paragraph be sure to address the specific goals stated in the guidance. It doesn’t need to be detailed at this point, but one or two sentences to show that you are considering these goals puts you in a stronger position for the rest of the application. You could also weave in how your various research and management and administrative skills give you the perspective to effectively plot this course.</w:t>
      </w:r>
    </w:p>
    <w:p w14:paraId="15F347D0" w14:textId="77777777" w:rsidR="00BF7A28" w:rsidRDefault="00BF7A28">
      <w:pPr>
        <w:pStyle w:val="CommentText"/>
      </w:pPr>
    </w:p>
    <w:p w14:paraId="173D2646" w14:textId="13B243FA" w:rsidR="00BF7A28" w:rsidRPr="00E25D55" w:rsidRDefault="00BF7A28" w:rsidP="00E25D5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25D55">
        <w:rPr>
          <w:rFonts w:eastAsia="Times New Roman"/>
          <w:bdr w:val="none" w:sz="0" w:space="0" w:color="auto"/>
        </w:rPr>
        <w:t xml:space="preserve">Your Project and Retraining </w:t>
      </w:r>
      <w:r>
        <w:rPr>
          <w:rFonts w:eastAsia="Times New Roman"/>
          <w:bdr w:val="none" w:sz="0" w:space="0" w:color="auto"/>
        </w:rPr>
        <w:br/>
      </w:r>
      <w:r w:rsidRPr="00E25D55">
        <w:rPr>
          <w:rFonts w:eastAsia="Times New Roman"/>
          <w:bdr w:val="none" w:sz="0" w:space="0" w:color="auto"/>
        </w:rPr>
        <w:t xml:space="preserve">Whilst planning the fellowship programme, consider how your employability will be improved; how it will build on past experience and enhance the strengths of the department or division. The fellowship should be beneficial, and this should be demonstrated in the application. </w:t>
      </w:r>
      <w:r>
        <w:rPr>
          <w:rFonts w:eastAsia="Times New Roman"/>
          <w:bdr w:val="none" w:sz="0" w:space="0" w:color="auto"/>
        </w:rPr>
        <w:br/>
      </w:r>
      <w:r>
        <w:rPr>
          <w:rFonts w:eastAsia="Times New Roman"/>
          <w:bdr w:val="none" w:sz="0" w:space="0" w:color="auto"/>
        </w:rPr>
        <w:br/>
      </w:r>
      <w:r w:rsidRPr="00E25D55">
        <w:rPr>
          <w:rFonts w:eastAsia="Times New Roman"/>
          <w:bdr w:val="none" w:sz="0" w:space="0" w:color="auto"/>
        </w:rPr>
        <w:t xml:space="preserve">Retraining: What new techniques will have to be learnt in order to carry out the fellowship programme? What is needed in order to become up-to-date in the research field? What is needed in order to increase employability after a Daphne Jackson Fellowship? What training will be available? </w:t>
      </w:r>
      <w:r>
        <w:rPr>
          <w:rFonts w:eastAsia="Times New Roman"/>
          <w:bdr w:val="none" w:sz="0" w:space="0" w:color="auto"/>
        </w:rPr>
        <w:br/>
      </w:r>
      <w:r>
        <w:rPr>
          <w:rFonts w:eastAsia="Times New Roman"/>
          <w:bdr w:val="none" w:sz="0" w:space="0" w:color="auto"/>
        </w:rPr>
        <w:br/>
      </w:r>
      <w:r w:rsidRPr="00E25D55">
        <w:rPr>
          <w:rFonts w:eastAsia="Times New Roman"/>
          <w:bdr w:val="none" w:sz="0" w:space="0" w:color="auto"/>
        </w:rPr>
        <w:t>Future employment: What industrial links are available through the department or division? Think carefully about opportunities for future employment</w:t>
      </w:r>
    </w:p>
    <w:p w14:paraId="3116A5FE" w14:textId="77777777" w:rsidR="00BF7A28" w:rsidRDefault="00BF7A28">
      <w:pPr>
        <w:pStyle w:val="CommentText"/>
      </w:pPr>
    </w:p>
  </w:comment>
  <w:comment w:id="54" w:author="EB" w:date="2018-12-20T09:33:00Z" w:initials="EB">
    <w:p w14:paraId="38C807BC" w14:textId="47FA83EB" w:rsidR="00BF7A28" w:rsidRDefault="00BF7A28">
      <w:pPr>
        <w:pStyle w:val="CommentText"/>
      </w:pPr>
      <w:r>
        <w:rPr>
          <w:rStyle w:val="CommentReference"/>
        </w:rPr>
        <w:annotationRef/>
      </w:r>
      <w:r>
        <w:t xml:space="preserve">I’ve gone through and given alternate phrases to reduce word count and give you more space. I’m just going to do that in this essay, but I hope it helps you see places throughout where you can be more efficient. </w:t>
      </w:r>
    </w:p>
  </w:comment>
  <w:comment w:id="55" w:author="EB" w:date="2018-12-20T10:27:00Z" w:initials="EB">
    <w:p w14:paraId="785AA33C" w14:textId="2CB606CA" w:rsidR="00BF7A28" w:rsidRDefault="00BF7A28">
      <w:pPr>
        <w:pStyle w:val="CommentText"/>
      </w:pPr>
      <w:r>
        <w:rPr>
          <w:rStyle w:val="CommentReference"/>
        </w:rPr>
        <w:annotationRef/>
      </w:r>
      <w:r>
        <w:t xml:space="preserve">The paper this comes from is confusing, because they’re actually only talking about HIV positive pateints. We actually estimate that there are 1million infections each year, and between 200,000-300,000 deaths overall, with some estimates as high as 600,000. </w:t>
      </w:r>
    </w:p>
    <w:p w14:paraId="52AF3583" w14:textId="77777777" w:rsidR="00BF7A28" w:rsidRDefault="00BF7A28" w:rsidP="00553E5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3B3030"/>
          <w:sz w:val="20"/>
          <w:szCs w:val="20"/>
          <w:bdr w:val="none" w:sz="0" w:space="0" w:color="auto"/>
          <w:shd w:val="clear" w:color="auto" w:fill="FFFFFF"/>
        </w:rPr>
      </w:pPr>
    </w:p>
    <w:p w14:paraId="6B92FE06" w14:textId="31DA8800" w:rsidR="00BF7A28" w:rsidRPr="00BF7A28" w:rsidRDefault="00BF7A28" w:rsidP="00BF7A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53E5F">
        <w:rPr>
          <w:rFonts w:ascii="Arial" w:eastAsia="Times New Roman" w:hAnsi="Arial" w:cs="Arial"/>
          <w:color w:val="3B3030"/>
          <w:sz w:val="20"/>
          <w:szCs w:val="20"/>
          <w:bdr w:val="none" w:sz="0" w:space="0" w:color="auto"/>
          <w:shd w:val="clear" w:color="auto" w:fill="FFFFFF"/>
        </w:rPr>
        <w:t xml:space="preserve">doi: </w:t>
      </w:r>
      <w:bookmarkStart w:id="56" w:name="_GoBack"/>
      <w:r w:rsidRPr="00553E5F">
        <w:rPr>
          <w:rFonts w:ascii="Arial" w:eastAsia="Times New Roman" w:hAnsi="Arial" w:cs="Arial"/>
          <w:color w:val="3B3030"/>
          <w:sz w:val="20"/>
          <w:szCs w:val="20"/>
          <w:bdr w:val="none" w:sz="0" w:space="0" w:color="auto"/>
          <w:shd w:val="clear" w:color="auto" w:fill="FFFFFF"/>
        </w:rPr>
        <w:t>10.1097/QAD.0b013e328322ffac</w:t>
      </w:r>
      <w:bookmarkEnd w:id="56"/>
    </w:p>
  </w:comment>
  <w:comment w:id="57" w:author="EB" w:date="2018-12-21T16:33:00Z" w:initials="EB">
    <w:p w14:paraId="60E63DA3" w14:textId="71016CC5" w:rsidR="001D289E" w:rsidRDefault="001D289E">
      <w:pPr>
        <w:pStyle w:val="CommentText"/>
      </w:pPr>
      <w:r>
        <w:rPr>
          <w:rStyle w:val="CommentReference"/>
        </w:rPr>
        <w:annotationRef/>
      </w:r>
      <w:r w:rsidR="00DD466C">
        <w:t xml:space="preserve">One more sentence here stating the overarching question would help transition into the aims. </w:t>
      </w:r>
    </w:p>
  </w:comment>
  <w:comment w:id="58" w:author="EB" w:date="2018-12-21T16:44:00Z" w:initials="EB">
    <w:p w14:paraId="353E2DC2" w14:textId="77777777" w:rsidR="00A9417E" w:rsidRDefault="00A9417E">
      <w:pPr>
        <w:pStyle w:val="CommentText"/>
      </w:pPr>
      <w:r>
        <w:rPr>
          <w:rStyle w:val="CommentReference"/>
        </w:rPr>
        <w:annotationRef/>
      </w:r>
      <w:r>
        <w:t>Is there a way you can integrate your training goals into these aims? For example:</w:t>
      </w:r>
    </w:p>
    <w:p w14:paraId="78C818B8" w14:textId="77777777" w:rsidR="00A9417E" w:rsidRDefault="00A9417E">
      <w:pPr>
        <w:pStyle w:val="CommentText"/>
      </w:pPr>
    </w:p>
    <w:p w14:paraId="29A480A5" w14:textId="625B76B2" w:rsidR="00A9417E" w:rsidRPr="00B96CC3" w:rsidRDefault="00A9417E" w:rsidP="00A9417E">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Pr>
          <w:rStyle w:val="CommentReference"/>
          <w:rFonts w:ascii="Times New Roman" w:hAnsi="Times New Roman" w:cs="Times New Roman"/>
          <w:color w:val="auto"/>
          <w:lang w:eastAsia="en-US"/>
        </w:rPr>
        <w:annotationRef/>
      </w:r>
      <w:r w:rsidRPr="00B96CC3">
        <w:rPr>
          <w:rFonts w:ascii="Calibri" w:eastAsia="Calibri" w:hAnsi="Calibri" w:cs="Calibri"/>
          <w:sz w:val="24"/>
          <w:szCs w:val="24"/>
        </w:rPr>
        <w:t xml:space="preserve">How does the rapid change in environment from soil/vegetation to a mammalian lung affect the gene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 </w:t>
      </w:r>
      <w:r>
        <w:rPr>
          <w:rFonts w:ascii="Calibri" w:eastAsia="Calibri" w:hAnsi="Calibri" w:cs="Calibri"/>
          <w:sz w:val="24"/>
          <w:szCs w:val="24"/>
        </w:rPr>
        <w:t xml:space="preserve">will </w:t>
      </w:r>
      <w:r w:rsidR="00047B25">
        <w:rPr>
          <w:rFonts w:ascii="Calibri" w:eastAsia="Calibri" w:hAnsi="Calibri" w:cs="Calibri"/>
          <w:sz w:val="24"/>
          <w:szCs w:val="24"/>
        </w:rPr>
        <w:t>expand</w:t>
      </w:r>
      <w:r w:rsidR="00386924">
        <w:rPr>
          <w:rFonts w:ascii="Calibri" w:eastAsia="Calibri" w:hAnsi="Calibri" w:cs="Calibri"/>
          <w:sz w:val="24"/>
          <w:szCs w:val="24"/>
        </w:rPr>
        <w:t xml:space="preserve"> </w:t>
      </w:r>
      <w:r w:rsidR="00047B25">
        <w:rPr>
          <w:rFonts w:ascii="Calibri" w:eastAsia="Calibri" w:hAnsi="Calibri" w:cs="Calibri"/>
          <w:sz w:val="24"/>
          <w:szCs w:val="24"/>
        </w:rPr>
        <w:t>my microbiology</w:t>
      </w:r>
      <w:r w:rsidR="00386924">
        <w:rPr>
          <w:rFonts w:ascii="Calibri" w:eastAsia="Calibri" w:hAnsi="Calibri" w:cs="Calibri"/>
          <w:sz w:val="24"/>
          <w:szCs w:val="24"/>
        </w:rPr>
        <w:t xml:space="preserve"> skills</w:t>
      </w:r>
      <w:r w:rsidR="00047B25">
        <w:rPr>
          <w:rFonts w:ascii="Calibri" w:eastAsia="Calibri" w:hAnsi="Calibri" w:cs="Calibri"/>
          <w:sz w:val="24"/>
          <w:szCs w:val="24"/>
        </w:rPr>
        <w:t>et</w:t>
      </w:r>
      <w:r w:rsidR="00386924">
        <w:rPr>
          <w:rFonts w:ascii="Calibri" w:eastAsia="Calibri" w:hAnsi="Calibri" w:cs="Calibri"/>
          <w:sz w:val="24"/>
          <w:szCs w:val="24"/>
        </w:rPr>
        <w:t xml:space="preserve"> </w:t>
      </w:r>
      <w:r w:rsidR="00B440B2">
        <w:rPr>
          <w:rFonts w:ascii="Calibri" w:eastAsia="Calibri" w:hAnsi="Calibri" w:cs="Calibri"/>
          <w:sz w:val="24"/>
          <w:szCs w:val="24"/>
        </w:rPr>
        <w:t>and</w:t>
      </w:r>
      <w:r w:rsidRPr="00B96CC3">
        <w:rPr>
          <w:rFonts w:ascii="Calibri" w:eastAsia="Calibri" w:hAnsi="Calibri" w:cs="Calibri"/>
          <w:sz w:val="24"/>
          <w:szCs w:val="24"/>
        </w:rPr>
        <w:t xml:space="preserve"> examine what happens when this fungus reactivates in a host environment alien to its normal life cycle.</w:t>
      </w:r>
    </w:p>
    <w:p w14:paraId="38FE413B" w14:textId="6A89202E" w:rsidR="00A9417E" w:rsidRDefault="00A9417E">
      <w:pPr>
        <w:pStyle w:val="CommentText"/>
      </w:pPr>
    </w:p>
  </w:comment>
  <w:comment w:id="59" w:author="EB" w:date="2018-12-21T17:30:00Z" w:initials="EB">
    <w:p w14:paraId="0FA7B540" w14:textId="0C3D7842" w:rsidR="002C2287" w:rsidRDefault="002C2287">
      <w:pPr>
        <w:pStyle w:val="CommentText"/>
      </w:pPr>
      <w:r>
        <w:rPr>
          <w:rStyle w:val="CommentReference"/>
        </w:rPr>
        <w:annotationRef/>
      </w:r>
      <w:r>
        <w:t xml:space="preserve">Link </w:t>
      </w:r>
      <w:r w:rsidR="00F068E2">
        <w:t xml:space="preserve">your networking </w:t>
      </w:r>
      <w:r w:rsidR="00B178C4">
        <w:t>plan in.</w:t>
      </w:r>
      <w:r>
        <w:t xml:space="preserve"> For example:</w:t>
      </w:r>
    </w:p>
    <w:p w14:paraId="4C6F8EC6" w14:textId="77777777" w:rsidR="002C2287" w:rsidRDefault="002C2287">
      <w:pPr>
        <w:pStyle w:val="CommentText"/>
        <w:rPr>
          <w:rFonts w:ascii="Calibri" w:eastAsia="Calibri" w:hAnsi="Calibri" w:cs="Calibri"/>
          <w:b/>
          <w:sz w:val="24"/>
          <w:szCs w:val="24"/>
          <w:u w:val="single"/>
        </w:rPr>
      </w:pPr>
    </w:p>
    <w:p w14:paraId="7812F8A2" w14:textId="322696FA" w:rsidR="002C2287" w:rsidRDefault="002C2287">
      <w:pPr>
        <w:pStyle w:val="CommentText"/>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Pr>
          <w:rStyle w:val="CommentReference"/>
        </w:rPr>
        <w:annotationRef/>
      </w:r>
      <w:r w:rsidRPr="00B96CC3">
        <w:rPr>
          <w:rFonts w:ascii="Calibri" w:eastAsia="Calibri" w:hAnsi="Calibri" w:cs="Calibri"/>
          <w:sz w:val="24"/>
          <w:szCs w:val="24"/>
        </w:rPr>
        <w:t xml:space="preserve">Upon presentation to the lung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will encounter a number of foreign bodies, some of which will be </w:t>
      </w:r>
      <w:r>
        <w:rPr>
          <w:rFonts w:ascii="Calibri" w:eastAsia="Calibri" w:hAnsi="Calibri" w:cs="Calibri"/>
          <w:sz w:val="24"/>
          <w:szCs w:val="24"/>
        </w:rPr>
        <w:t xml:space="preserve">commensal and/or pathogenic </w:t>
      </w:r>
      <w:r w:rsidRPr="00B96CC3">
        <w:rPr>
          <w:rFonts w:ascii="Calibri" w:eastAsia="Calibri" w:hAnsi="Calibri" w:cs="Calibri"/>
          <w:sz w:val="24"/>
          <w:szCs w:val="24"/>
        </w:rPr>
        <w:t xml:space="preserve">bacteria. </w:t>
      </w:r>
      <w:r>
        <w:rPr>
          <w:rFonts w:ascii="Calibri" w:eastAsia="Calibri" w:hAnsi="Calibri" w:cs="Calibri"/>
          <w:sz w:val="24"/>
          <w:szCs w:val="24"/>
        </w:rPr>
        <w:t xml:space="preserve">Working together with my host lab’s collaborator Elizabeth Ballou </w:t>
      </w:r>
      <w:r w:rsidRPr="00B96CC3">
        <w:rPr>
          <w:rFonts w:ascii="Calibri" w:eastAsia="Calibri" w:hAnsi="Calibri" w:cs="Calibri"/>
          <w:sz w:val="24"/>
          <w:szCs w:val="24"/>
        </w:rPr>
        <w:t xml:space="preserve">I </w:t>
      </w:r>
      <w:r>
        <w:rPr>
          <w:rFonts w:ascii="Calibri" w:eastAsia="Calibri" w:hAnsi="Calibri" w:cs="Calibri"/>
          <w:sz w:val="24"/>
          <w:szCs w:val="24"/>
        </w:rPr>
        <w:t>will</w:t>
      </w:r>
      <w:r w:rsidRPr="00B96CC3">
        <w:rPr>
          <w:rFonts w:ascii="Calibri" w:eastAsia="Calibri" w:hAnsi="Calibri" w:cs="Calibri"/>
          <w:sz w:val="24"/>
          <w:szCs w:val="24"/>
        </w:rPr>
        <w:t xml:space="preserve"> </w:t>
      </w:r>
      <w:r w:rsidR="00B178C4">
        <w:rPr>
          <w:rFonts w:ascii="Calibri" w:eastAsia="Calibri" w:hAnsi="Calibri" w:cs="Calibri"/>
          <w:sz w:val="24"/>
          <w:szCs w:val="24"/>
        </w:rPr>
        <w:t xml:space="preserve">investigate fungal </w:t>
      </w:r>
      <w:r w:rsidRPr="00B96CC3">
        <w:rPr>
          <w:rFonts w:ascii="Calibri" w:eastAsia="Calibri" w:hAnsi="Calibri" w:cs="Calibri"/>
          <w:sz w:val="24"/>
          <w:szCs w:val="24"/>
        </w:rPr>
        <w:t>int</w:t>
      </w:r>
      <w:r>
        <w:rPr>
          <w:rFonts w:ascii="Calibri" w:eastAsia="Calibri" w:hAnsi="Calibri" w:cs="Calibri"/>
          <w:sz w:val="24"/>
          <w:szCs w:val="24"/>
        </w:rPr>
        <w:t xml:space="preserve">eraction with </w:t>
      </w:r>
      <w:r w:rsidR="00B178C4">
        <w:rPr>
          <w:rFonts w:ascii="Calibri" w:eastAsia="Calibri" w:hAnsi="Calibri" w:cs="Calibri"/>
          <w:sz w:val="24"/>
          <w:szCs w:val="24"/>
        </w:rPr>
        <w:t>lung-resident bacteria</w:t>
      </w:r>
      <w:r w:rsidRPr="00B96CC3">
        <w:rPr>
          <w:rFonts w:ascii="Calibri" w:eastAsia="Calibri" w:hAnsi="Calibri" w:cs="Calibri"/>
          <w:sz w:val="24"/>
          <w:szCs w:val="24"/>
        </w:rPr>
        <w:t xml:space="preserve"> </w:t>
      </w:r>
    </w:p>
  </w:comment>
  <w:comment w:id="60" w:author="EB" w:date="2018-12-21T17:38:00Z" w:initials="EB">
    <w:p w14:paraId="0D7ACBE4" w14:textId="03E9E974" w:rsidR="00B178C4" w:rsidRDefault="00B178C4">
      <w:pPr>
        <w:pStyle w:val="CommentText"/>
      </w:pPr>
      <w:r>
        <w:rPr>
          <w:rStyle w:val="CommentReference"/>
        </w:rPr>
        <w:annotationRef/>
      </w:r>
      <w:r>
        <w:t>What goal is this aim serving? Find a way to anchor your science objectives within the objectives of the fellowship.</w:t>
      </w:r>
      <w:r w:rsidR="00706F49">
        <w:t xml:space="preserve"> For example, is this an objective with potential for drug development efforts?</w:t>
      </w:r>
    </w:p>
  </w:comment>
  <w:comment w:id="63" w:author="EB" w:date="2018-12-21T17:48:00Z" w:initials="EB">
    <w:p w14:paraId="466B3315" w14:textId="77777777" w:rsidR="00AA2E1E" w:rsidRDefault="00AA2E1E">
      <w:pPr>
        <w:pStyle w:val="CommentText"/>
      </w:pPr>
      <w:r>
        <w:rPr>
          <w:rStyle w:val="CommentReference"/>
        </w:rPr>
        <w:annotationRef/>
      </w:r>
      <w:r>
        <w:t>If you want a blurb about me:</w:t>
      </w:r>
    </w:p>
    <w:p w14:paraId="3C155FB7" w14:textId="23E43273" w:rsidR="00AA2E1E" w:rsidRDefault="00AA2E1E">
      <w:pPr>
        <w:pStyle w:val="CommentText"/>
      </w:pPr>
      <w:r>
        <w:t xml:space="preserve">Dr Ballou is an expert in C. neoformans biology, including relevant culture conditions </w:t>
      </w:r>
      <w:r w:rsidR="00D11ADF">
        <w:t xml:space="preserve">and </w:t>
      </w:r>
      <w:r>
        <w:t>models of host-pathogen interaction</w:t>
      </w:r>
      <w:r w:rsidR="00A62196">
        <w:t xml:space="preserve"> required for this proposal</w:t>
      </w:r>
      <w:r w:rsidR="00D11ADF">
        <w:t>. Dr Ballou will contribute ad hoc advice and training</w:t>
      </w:r>
      <w:r w:rsidR="00D26F05">
        <w:t xml:space="preserve"> as well as support professional development.</w:t>
      </w:r>
    </w:p>
  </w:comment>
  <w:comment w:id="64" w:author="EB" w:date="2018-12-23T11:41:00Z" w:initials="EB">
    <w:p w14:paraId="1D8B2D66" w14:textId="6C0BEE20" w:rsidR="00B03A8E" w:rsidRDefault="00B03A8E">
      <w:pPr>
        <w:pStyle w:val="CommentText"/>
      </w:pPr>
      <w:r>
        <w:rPr>
          <w:rStyle w:val="CommentReference"/>
        </w:rPr>
        <w:annotationRef/>
      </w:r>
      <w:r>
        <w:t xml:space="preserve">For each objective, I would be explicit about the opportunities for retraining. I would conclude with a few sentences about </w:t>
      </w:r>
      <w:r w:rsidR="007C2D92">
        <w:t>how this work will reestablish you as a researcher</w:t>
      </w:r>
    </w:p>
  </w:comment>
  <w:comment w:id="102" w:author="EB" w:date="2018-12-22T12:46:00Z" w:initials="EB">
    <w:p w14:paraId="453927F3" w14:textId="50C82DF7" w:rsidR="00F17FC7" w:rsidRDefault="00EA3071" w:rsidP="00F17FC7">
      <w:pPr>
        <w:pStyle w:val="BodyA"/>
        <w:rPr>
          <w:rFonts w:ascii="Calibri" w:eastAsia="Calibri" w:hAnsi="Calibri" w:cs="Calibri"/>
          <w:sz w:val="24"/>
          <w:szCs w:val="24"/>
        </w:rPr>
      </w:pPr>
      <w:r>
        <w:rPr>
          <w:rStyle w:val="CommentReference"/>
        </w:rPr>
        <w:annotationRef/>
      </w:r>
      <w:r w:rsidR="00756507">
        <w:t xml:space="preserve">This is the objective </w:t>
      </w:r>
      <w:r w:rsidR="00F17FC7">
        <w:t>of my entire 5 year fellowship. For</w:t>
      </w:r>
      <w:r w:rsidR="00ED65A8">
        <w:t xml:space="preserve"> one aim of</w:t>
      </w:r>
      <w:r w:rsidR="00F17FC7">
        <w:t xml:space="preserve"> a 2 year fellowship, you should be more specific. How about:</w:t>
      </w:r>
      <w:r w:rsidR="00F17FC7">
        <w:br/>
      </w:r>
      <w:r w:rsidR="00F17FC7">
        <w:br/>
      </w:r>
      <w:r w:rsidR="00F17FC7" w:rsidRPr="00B96CC3">
        <w:rPr>
          <w:rFonts w:ascii="Calibri" w:eastAsia="Calibri" w:hAnsi="Calibri" w:cs="Calibri"/>
          <w:sz w:val="24"/>
          <w:szCs w:val="24"/>
        </w:rPr>
        <w:t xml:space="preserve">I </w:t>
      </w:r>
      <w:r w:rsidR="00F17FC7">
        <w:rPr>
          <w:rFonts w:ascii="Calibri" w:eastAsia="Calibri" w:hAnsi="Calibri" w:cs="Calibri"/>
          <w:sz w:val="24"/>
          <w:szCs w:val="24"/>
        </w:rPr>
        <w:t xml:space="preserve">will measure the transcriptional response of the fungus to exposure to bacterial cell wall components relevant to the pathogenesis of </w:t>
      </w:r>
      <w:r w:rsidR="00F17FC7" w:rsidRPr="00B42CBA">
        <w:rPr>
          <w:rFonts w:ascii="Calibri" w:eastAsia="Calibri" w:hAnsi="Calibri" w:cs="Calibri"/>
          <w:i/>
          <w:sz w:val="24"/>
          <w:szCs w:val="24"/>
        </w:rPr>
        <w:t>C. neoformans</w:t>
      </w:r>
      <w:r w:rsidR="00F17FC7">
        <w:rPr>
          <w:rFonts w:ascii="Calibri" w:eastAsia="Calibri" w:hAnsi="Calibri" w:cs="Calibri"/>
          <w:sz w:val="24"/>
          <w:szCs w:val="24"/>
        </w:rPr>
        <w:t xml:space="preserve"> in the lung. I will </w:t>
      </w:r>
      <w:r w:rsidR="008A02DD">
        <w:rPr>
          <w:rFonts w:ascii="Calibri" w:eastAsia="Calibri" w:hAnsi="Calibri" w:cs="Calibri"/>
          <w:sz w:val="24"/>
          <w:szCs w:val="24"/>
        </w:rPr>
        <w:t>measure changes in</w:t>
      </w:r>
      <w:r w:rsidR="00F17FC7">
        <w:rPr>
          <w:rFonts w:ascii="Calibri" w:eastAsia="Calibri" w:hAnsi="Calibri" w:cs="Calibri"/>
          <w:sz w:val="24"/>
          <w:szCs w:val="24"/>
        </w:rPr>
        <w:t xml:space="preserve"> gene expression and </w:t>
      </w:r>
      <w:r w:rsidR="00ED65A8">
        <w:rPr>
          <w:rFonts w:ascii="Calibri" w:eastAsia="Calibri" w:hAnsi="Calibri" w:cs="Calibri"/>
          <w:sz w:val="24"/>
          <w:szCs w:val="24"/>
        </w:rPr>
        <w:t>relate these</w:t>
      </w:r>
      <w:r w:rsidR="008A02DD">
        <w:rPr>
          <w:rFonts w:ascii="Calibri" w:eastAsia="Calibri" w:hAnsi="Calibri" w:cs="Calibri"/>
          <w:sz w:val="24"/>
          <w:szCs w:val="24"/>
        </w:rPr>
        <w:t xml:space="preserve"> to</w:t>
      </w:r>
      <w:r w:rsidR="00F17FC7">
        <w:rPr>
          <w:rFonts w:ascii="Calibri" w:eastAsia="Calibri" w:hAnsi="Calibri" w:cs="Calibri"/>
          <w:sz w:val="24"/>
          <w:szCs w:val="24"/>
        </w:rPr>
        <w:t xml:space="preserve"> </w:t>
      </w:r>
      <w:r w:rsidR="00ED65A8">
        <w:rPr>
          <w:rFonts w:ascii="Calibri" w:eastAsia="Calibri" w:hAnsi="Calibri" w:cs="Calibri"/>
          <w:sz w:val="24"/>
          <w:szCs w:val="24"/>
        </w:rPr>
        <w:t xml:space="preserve">key phenotypes to clarify molecular mechanisms </w:t>
      </w:r>
      <w:r w:rsidR="00F17FC7">
        <w:rPr>
          <w:rFonts w:ascii="Calibri" w:eastAsia="Calibri" w:hAnsi="Calibri" w:cs="Calibri"/>
          <w:sz w:val="24"/>
          <w:szCs w:val="24"/>
        </w:rPr>
        <w:t>underlying these changes.</w:t>
      </w:r>
    </w:p>
    <w:p w14:paraId="3820613E" w14:textId="3203574E" w:rsidR="00EA3071" w:rsidRDefault="00F17FC7">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C32336" w15:done="0"/>
  <w15:commentEx w15:paraId="2A5AE4B4" w15:done="0"/>
  <w15:commentEx w15:paraId="6013CB33" w15:done="0"/>
  <w15:commentEx w15:paraId="57075631" w15:done="0"/>
  <w15:commentEx w15:paraId="5E580496" w15:done="0"/>
  <w15:commentEx w15:paraId="18547DA6" w15:done="0"/>
  <w15:commentEx w15:paraId="3116A5FE" w15:done="0"/>
  <w15:commentEx w15:paraId="38C807BC" w15:done="0"/>
  <w15:commentEx w15:paraId="6B92FE06" w15:done="0"/>
  <w15:commentEx w15:paraId="60E63DA3" w15:done="0"/>
  <w15:commentEx w15:paraId="38FE413B" w15:done="0"/>
  <w15:commentEx w15:paraId="7812F8A2" w15:done="0"/>
  <w15:commentEx w15:paraId="0D7ACBE4" w15:done="0"/>
  <w15:commentEx w15:paraId="3C155FB7" w15:done="0"/>
  <w15:commentEx w15:paraId="1D8B2D66" w15:done="0"/>
  <w15:commentEx w15:paraId="38206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26658" w16cid:durableId="1FB8CE70"/>
  <w16cid:commentId w16cid:paraId="1E94CC94" w16cid:durableId="1FB8D903"/>
  <w16cid:commentId w16cid:paraId="6D79C2BC" w16cid:durableId="1FB8DB2C"/>
  <w16cid:commentId w16cid:paraId="688DC7B0" w16cid:durableId="1FB8DBEF"/>
  <w16cid:commentId w16cid:paraId="0EC2C24A" w16cid:durableId="1FB8DF35"/>
  <w16cid:commentId w16cid:paraId="14D7ABE3" w16cid:durableId="1FB8DF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06F2F" w14:textId="77777777" w:rsidR="00825369" w:rsidRDefault="00825369">
      <w:r>
        <w:separator/>
      </w:r>
    </w:p>
  </w:endnote>
  <w:endnote w:type="continuationSeparator" w:id="0">
    <w:p w14:paraId="79FC04EF" w14:textId="77777777" w:rsidR="00825369" w:rsidRDefault="0082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D2C" w14:textId="77777777" w:rsidR="00BF7A28" w:rsidRDefault="00BF7A28">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391B84">
      <w:rPr>
        <w:caps/>
        <w:noProof/>
        <w:color w:val="00A2FF"/>
        <w:u w:color="00A2FF"/>
      </w:rPr>
      <w:t>4</w:t>
    </w:r>
    <w:r>
      <w:rPr>
        <w:caps/>
        <w:color w:val="00A2FF"/>
        <w:u w:color="00A2FF"/>
      </w:rPr>
      <w:fldChar w:fldCharType="end"/>
    </w:r>
  </w:p>
  <w:p w14:paraId="5CB2889D" w14:textId="3B2BCE05" w:rsidR="00BF7A28" w:rsidRDefault="00BF7A28">
    <w:pPr>
      <w:pStyle w:val="Body"/>
    </w:pPr>
    <w:r>
      <w:t>Dr. Elizabeth Hughes</w:t>
    </w:r>
    <w:r>
      <w:tab/>
    </w:r>
    <w:r>
      <w:tab/>
    </w:r>
    <w:r>
      <w:tab/>
    </w:r>
    <w:r>
      <w:tab/>
    </w:r>
    <w:r>
      <w:tab/>
    </w:r>
    <w:r>
      <w:tab/>
    </w:r>
    <w:r>
      <w:tab/>
    </w:r>
    <w:r>
      <w:tab/>
    </w:r>
    <w:r>
      <w:tab/>
    </w:r>
    <w:r>
      <w:tab/>
      <w:t>11/12/18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414B2" w14:textId="77777777" w:rsidR="00825369" w:rsidRDefault="00825369">
      <w:r>
        <w:separator/>
      </w:r>
    </w:p>
  </w:footnote>
  <w:footnote w:type="continuationSeparator" w:id="0">
    <w:p w14:paraId="1405F872" w14:textId="77777777" w:rsidR="00825369" w:rsidRDefault="0082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18DF6" w14:textId="77777777" w:rsidR="00BF7A28" w:rsidRDefault="00BF7A28">
    <w:pPr>
      <w:pStyle w:val="Header"/>
    </w:pPr>
    <w:r>
      <w:rPr>
        <w:noProof/>
        <w:lang w:val="en-GB"/>
      </w:rPr>
      <mc:AlternateContent>
        <mc:Choice Requires="wps">
          <w:drawing>
            <wp:anchor distT="152400" distB="152400" distL="152400" distR="152400" simplePos="0" relativeHeight="251658240" behindDoc="1" locked="0" layoutInCell="1" allowOverlap="1" wp14:anchorId="6A9BCAF9" wp14:editId="75C6A83E">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14:paraId="5D2773AB" w14:textId="77777777" w:rsidR="00BF7A28" w:rsidRDefault="00BF7A28">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xmlns:mv="urn:schemas-microsoft-com:mac:vml" xmlns:mo="http://schemas.microsoft.com/office/mac/office/2008/main">
          <w:pict>
            <v:shapetype w14:anchorId="6A9BCAF9" id="_x0000_t202" coordsize="21600,21600" o:spt="202" path="m0,0l0,21600,21600,21600,2160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" filled="f" stroked="f" strokeweight="1pt">
              <v:stroke miterlimit="4"/>
              <v:textbox inset="0,0,0,0">
                <w:txbxContent>
                  <w:p w14:paraId="5D2773AB" w14:textId="77777777" w:rsidR="00BF7A28" w:rsidRDefault="00BF7A28">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158B4"/>
    <w:multiLevelType w:val="hybridMultilevel"/>
    <w:tmpl w:val="AA9810B2"/>
    <w:lvl w:ilvl="0" w:tplc="D288513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14479"/>
    <w:rsid w:val="00020452"/>
    <w:rsid w:val="00027337"/>
    <w:rsid w:val="0003281D"/>
    <w:rsid w:val="0003314B"/>
    <w:rsid w:val="0003411C"/>
    <w:rsid w:val="000341EA"/>
    <w:rsid w:val="00047B25"/>
    <w:rsid w:val="00066597"/>
    <w:rsid w:val="00092EA7"/>
    <w:rsid w:val="000A27BB"/>
    <w:rsid w:val="000B637B"/>
    <w:rsid w:val="000C541A"/>
    <w:rsid w:val="000D277A"/>
    <w:rsid w:val="000D7EDA"/>
    <w:rsid w:val="000F220F"/>
    <w:rsid w:val="000F6154"/>
    <w:rsid w:val="000F6A24"/>
    <w:rsid w:val="00147632"/>
    <w:rsid w:val="0017455A"/>
    <w:rsid w:val="00183E00"/>
    <w:rsid w:val="001920E1"/>
    <w:rsid w:val="001A7EF2"/>
    <w:rsid w:val="001B57D9"/>
    <w:rsid w:val="001D0081"/>
    <w:rsid w:val="001D192B"/>
    <w:rsid w:val="001D289E"/>
    <w:rsid w:val="001E09C9"/>
    <w:rsid w:val="001F476E"/>
    <w:rsid w:val="002006A9"/>
    <w:rsid w:val="00200B9B"/>
    <w:rsid w:val="0021799E"/>
    <w:rsid w:val="00226DDC"/>
    <w:rsid w:val="0023670A"/>
    <w:rsid w:val="0023753B"/>
    <w:rsid w:val="002471AD"/>
    <w:rsid w:val="002479DE"/>
    <w:rsid w:val="0026081C"/>
    <w:rsid w:val="0027208E"/>
    <w:rsid w:val="00286D85"/>
    <w:rsid w:val="00292AE7"/>
    <w:rsid w:val="00292DA5"/>
    <w:rsid w:val="002A7734"/>
    <w:rsid w:val="002C2287"/>
    <w:rsid w:val="002C22F0"/>
    <w:rsid w:val="002D0D7F"/>
    <w:rsid w:val="002D1012"/>
    <w:rsid w:val="002D3B55"/>
    <w:rsid w:val="002E7386"/>
    <w:rsid w:val="002F194A"/>
    <w:rsid w:val="0030136F"/>
    <w:rsid w:val="003030CE"/>
    <w:rsid w:val="00303F63"/>
    <w:rsid w:val="003040FB"/>
    <w:rsid w:val="00330D92"/>
    <w:rsid w:val="00332678"/>
    <w:rsid w:val="00332A7D"/>
    <w:rsid w:val="00340133"/>
    <w:rsid w:val="00352BC7"/>
    <w:rsid w:val="00353038"/>
    <w:rsid w:val="00376B8B"/>
    <w:rsid w:val="0038044C"/>
    <w:rsid w:val="00386924"/>
    <w:rsid w:val="00391B84"/>
    <w:rsid w:val="00397181"/>
    <w:rsid w:val="003A27DE"/>
    <w:rsid w:val="003A7AAF"/>
    <w:rsid w:val="003B5773"/>
    <w:rsid w:val="003B6103"/>
    <w:rsid w:val="003C40B5"/>
    <w:rsid w:val="003E2317"/>
    <w:rsid w:val="003E2FE0"/>
    <w:rsid w:val="004165D6"/>
    <w:rsid w:val="004214C1"/>
    <w:rsid w:val="0043008D"/>
    <w:rsid w:val="00437149"/>
    <w:rsid w:val="00443F5D"/>
    <w:rsid w:val="004501ED"/>
    <w:rsid w:val="0045203B"/>
    <w:rsid w:val="00466009"/>
    <w:rsid w:val="0046783B"/>
    <w:rsid w:val="004720E7"/>
    <w:rsid w:val="00480367"/>
    <w:rsid w:val="004860BF"/>
    <w:rsid w:val="00487B5A"/>
    <w:rsid w:val="004A2004"/>
    <w:rsid w:val="004B04B1"/>
    <w:rsid w:val="004B187E"/>
    <w:rsid w:val="004B5E42"/>
    <w:rsid w:val="004C0650"/>
    <w:rsid w:val="004C500C"/>
    <w:rsid w:val="004C6FDC"/>
    <w:rsid w:val="004D0156"/>
    <w:rsid w:val="004D2901"/>
    <w:rsid w:val="004D3A66"/>
    <w:rsid w:val="004D5140"/>
    <w:rsid w:val="004E5CEF"/>
    <w:rsid w:val="004E7563"/>
    <w:rsid w:val="004F6908"/>
    <w:rsid w:val="00514BC1"/>
    <w:rsid w:val="0053133B"/>
    <w:rsid w:val="0053306F"/>
    <w:rsid w:val="00540A84"/>
    <w:rsid w:val="00543FC6"/>
    <w:rsid w:val="00551E77"/>
    <w:rsid w:val="00553E5F"/>
    <w:rsid w:val="00574284"/>
    <w:rsid w:val="00581AE5"/>
    <w:rsid w:val="00587E87"/>
    <w:rsid w:val="0059144A"/>
    <w:rsid w:val="005915FC"/>
    <w:rsid w:val="005B1CDD"/>
    <w:rsid w:val="005C152D"/>
    <w:rsid w:val="005D0ACA"/>
    <w:rsid w:val="005D2997"/>
    <w:rsid w:val="005D5815"/>
    <w:rsid w:val="005E21BE"/>
    <w:rsid w:val="005E680C"/>
    <w:rsid w:val="005F406F"/>
    <w:rsid w:val="00605C6E"/>
    <w:rsid w:val="00613ECD"/>
    <w:rsid w:val="00624C25"/>
    <w:rsid w:val="00630ACA"/>
    <w:rsid w:val="00635107"/>
    <w:rsid w:val="006511D7"/>
    <w:rsid w:val="00661550"/>
    <w:rsid w:val="00672119"/>
    <w:rsid w:val="00673616"/>
    <w:rsid w:val="00674047"/>
    <w:rsid w:val="00697FF0"/>
    <w:rsid w:val="006A13EA"/>
    <w:rsid w:val="006B25A2"/>
    <w:rsid w:val="006C2112"/>
    <w:rsid w:val="006C4B67"/>
    <w:rsid w:val="006C501F"/>
    <w:rsid w:val="006D124C"/>
    <w:rsid w:val="006D34A9"/>
    <w:rsid w:val="006D53CB"/>
    <w:rsid w:val="006F051D"/>
    <w:rsid w:val="006F1276"/>
    <w:rsid w:val="006F5DE9"/>
    <w:rsid w:val="00706F49"/>
    <w:rsid w:val="00720278"/>
    <w:rsid w:val="007226E6"/>
    <w:rsid w:val="00724568"/>
    <w:rsid w:val="00726919"/>
    <w:rsid w:val="00731573"/>
    <w:rsid w:val="0073211E"/>
    <w:rsid w:val="00736B3C"/>
    <w:rsid w:val="00756507"/>
    <w:rsid w:val="007638B2"/>
    <w:rsid w:val="007731B1"/>
    <w:rsid w:val="007908CA"/>
    <w:rsid w:val="0079441D"/>
    <w:rsid w:val="007A5ED1"/>
    <w:rsid w:val="007B032E"/>
    <w:rsid w:val="007B0428"/>
    <w:rsid w:val="007B1D45"/>
    <w:rsid w:val="007C2D92"/>
    <w:rsid w:val="007D3928"/>
    <w:rsid w:val="007D3C3A"/>
    <w:rsid w:val="007F2946"/>
    <w:rsid w:val="007F4F12"/>
    <w:rsid w:val="00800870"/>
    <w:rsid w:val="00810E08"/>
    <w:rsid w:val="00812FFE"/>
    <w:rsid w:val="00817B2F"/>
    <w:rsid w:val="00825369"/>
    <w:rsid w:val="008315A4"/>
    <w:rsid w:val="00866DCA"/>
    <w:rsid w:val="00874BD1"/>
    <w:rsid w:val="00890626"/>
    <w:rsid w:val="008A02DD"/>
    <w:rsid w:val="008A150A"/>
    <w:rsid w:val="008A63AE"/>
    <w:rsid w:val="008B47AF"/>
    <w:rsid w:val="008B5DF1"/>
    <w:rsid w:val="008E2B62"/>
    <w:rsid w:val="008F1726"/>
    <w:rsid w:val="008F33C3"/>
    <w:rsid w:val="00900C66"/>
    <w:rsid w:val="009059FD"/>
    <w:rsid w:val="00936CFE"/>
    <w:rsid w:val="00937617"/>
    <w:rsid w:val="00943A1B"/>
    <w:rsid w:val="00951876"/>
    <w:rsid w:val="00957160"/>
    <w:rsid w:val="009608CE"/>
    <w:rsid w:val="00964ABB"/>
    <w:rsid w:val="009711AB"/>
    <w:rsid w:val="0097233F"/>
    <w:rsid w:val="00975E96"/>
    <w:rsid w:val="009A20E3"/>
    <w:rsid w:val="009A5915"/>
    <w:rsid w:val="009A5D6D"/>
    <w:rsid w:val="009C4697"/>
    <w:rsid w:val="009C5CA1"/>
    <w:rsid w:val="009D0AC4"/>
    <w:rsid w:val="009E66E2"/>
    <w:rsid w:val="009F3133"/>
    <w:rsid w:val="00A03DC5"/>
    <w:rsid w:val="00A13887"/>
    <w:rsid w:val="00A34DD4"/>
    <w:rsid w:val="00A41894"/>
    <w:rsid w:val="00A41C76"/>
    <w:rsid w:val="00A45EDF"/>
    <w:rsid w:val="00A525CE"/>
    <w:rsid w:val="00A53551"/>
    <w:rsid w:val="00A54AEA"/>
    <w:rsid w:val="00A55A5A"/>
    <w:rsid w:val="00A62196"/>
    <w:rsid w:val="00A845D7"/>
    <w:rsid w:val="00A9417E"/>
    <w:rsid w:val="00AA2E1E"/>
    <w:rsid w:val="00AB4F30"/>
    <w:rsid w:val="00AC0F3B"/>
    <w:rsid w:val="00AD0FD6"/>
    <w:rsid w:val="00AD6E31"/>
    <w:rsid w:val="00AE7BC8"/>
    <w:rsid w:val="00AF0550"/>
    <w:rsid w:val="00B031B3"/>
    <w:rsid w:val="00B03A8E"/>
    <w:rsid w:val="00B15498"/>
    <w:rsid w:val="00B155AF"/>
    <w:rsid w:val="00B15A3B"/>
    <w:rsid w:val="00B178C4"/>
    <w:rsid w:val="00B42CBA"/>
    <w:rsid w:val="00B440B2"/>
    <w:rsid w:val="00B64599"/>
    <w:rsid w:val="00B81C9A"/>
    <w:rsid w:val="00B867D2"/>
    <w:rsid w:val="00B90ECB"/>
    <w:rsid w:val="00B96CC3"/>
    <w:rsid w:val="00B97CBC"/>
    <w:rsid w:val="00BA6A40"/>
    <w:rsid w:val="00BA6B5C"/>
    <w:rsid w:val="00BB29F2"/>
    <w:rsid w:val="00BB2FC6"/>
    <w:rsid w:val="00BB6F6C"/>
    <w:rsid w:val="00BB7CE8"/>
    <w:rsid w:val="00BD3215"/>
    <w:rsid w:val="00BE7BAB"/>
    <w:rsid w:val="00BF7A28"/>
    <w:rsid w:val="00C1014B"/>
    <w:rsid w:val="00C12344"/>
    <w:rsid w:val="00C12B32"/>
    <w:rsid w:val="00C15C47"/>
    <w:rsid w:val="00C24E22"/>
    <w:rsid w:val="00C30796"/>
    <w:rsid w:val="00C33E9D"/>
    <w:rsid w:val="00C377D6"/>
    <w:rsid w:val="00C415BC"/>
    <w:rsid w:val="00C41CB1"/>
    <w:rsid w:val="00C60C70"/>
    <w:rsid w:val="00C71272"/>
    <w:rsid w:val="00C740E9"/>
    <w:rsid w:val="00C847F6"/>
    <w:rsid w:val="00C97D54"/>
    <w:rsid w:val="00CA54E8"/>
    <w:rsid w:val="00CB6884"/>
    <w:rsid w:val="00CC5BB7"/>
    <w:rsid w:val="00CC6BF0"/>
    <w:rsid w:val="00CC7EEE"/>
    <w:rsid w:val="00CD387A"/>
    <w:rsid w:val="00CE31CA"/>
    <w:rsid w:val="00CF4F2B"/>
    <w:rsid w:val="00D02579"/>
    <w:rsid w:val="00D05A1A"/>
    <w:rsid w:val="00D0603A"/>
    <w:rsid w:val="00D11ADF"/>
    <w:rsid w:val="00D26F05"/>
    <w:rsid w:val="00D4655A"/>
    <w:rsid w:val="00D6301A"/>
    <w:rsid w:val="00D63774"/>
    <w:rsid w:val="00D6387E"/>
    <w:rsid w:val="00D7179B"/>
    <w:rsid w:val="00D726F4"/>
    <w:rsid w:val="00DD0B4A"/>
    <w:rsid w:val="00DD466C"/>
    <w:rsid w:val="00DD5A40"/>
    <w:rsid w:val="00DE4206"/>
    <w:rsid w:val="00DF315A"/>
    <w:rsid w:val="00E01AEC"/>
    <w:rsid w:val="00E04910"/>
    <w:rsid w:val="00E11B3C"/>
    <w:rsid w:val="00E1737B"/>
    <w:rsid w:val="00E213A7"/>
    <w:rsid w:val="00E25D55"/>
    <w:rsid w:val="00E260BD"/>
    <w:rsid w:val="00E875B3"/>
    <w:rsid w:val="00E90884"/>
    <w:rsid w:val="00EA3071"/>
    <w:rsid w:val="00EA5A7E"/>
    <w:rsid w:val="00EB5003"/>
    <w:rsid w:val="00EB790F"/>
    <w:rsid w:val="00EC055B"/>
    <w:rsid w:val="00ED202B"/>
    <w:rsid w:val="00ED65A8"/>
    <w:rsid w:val="00EF6775"/>
    <w:rsid w:val="00EF7A7F"/>
    <w:rsid w:val="00F02537"/>
    <w:rsid w:val="00F068E2"/>
    <w:rsid w:val="00F11BE9"/>
    <w:rsid w:val="00F13CA2"/>
    <w:rsid w:val="00F17FC7"/>
    <w:rsid w:val="00F24D8C"/>
    <w:rsid w:val="00F43E56"/>
    <w:rsid w:val="00F50443"/>
    <w:rsid w:val="00F5124E"/>
    <w:rsid w:val="00F56622"/>
    <w:rsid w:val="00F62E38"/>
    <w:rsid w:val="00F67599"/>
    <w:rsid w:val="00F760BB"/>
    <w:rsid w:val="00F81769"/>
    <w:rsid w:val="00F94C7A"/>
    <w:rsid w:val="00FA0CE1"/>
    <w:rsid w:val="00FA241A"/>
    <w:rsid w:val="00FA6759"/>
    <w:rsid w:val="00FB6F5E"/>
    <w:rsid w:val="00FC2B42"/>
    <w:rsid w:val="00FC5739"/>
    <w:rsid w:val="00FE021F"/>
    <w:rsid w:val="00FE304B"/>
    <w:rsid w:val="00FE513B"/>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8F18"/>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79441D"/>
    <w:rPr>
      <w:sz w:val="16"/>
      <w:szCs w:val="16"/>
    </w:rPr>
  </w:style>
  <w:style w:type="paragraph" w:styleId="CommentText">
    <w:name w:val="annotation text"/>
    <w:basedOn w:val="Normal"/>
    <w:link w:val="CommentTextChar"/>
    <w:uiPriority w:val="99"/>
    <w:semiHidden/>
    <w:unhideWhenUsed/>
    <w:rsid w:val="0079441D"/>
    <w:rPr>
      <w:sz w:val="20"/>
      <w:szCs w:val="20"/>
    </w:rPr>
  </w:style>
  <w:style w:type="character" w:customStyle="1" w:styleId="CommentTextChar">
    <w:name w:val="Comment Text Char"/>
    <w:basedOn w:val="DefaultParagraphFont"/>
    <w:link w:val="CommentText"/>
    <w:uiPriority w:val="99"/>
    <w:semiHidden/>
    <w:rsid w:val="0079441D"/>
    <w:rPr>
      <w:lang w:val="en-US" w:eastAsia="en-US"/>
    </w:rPr>
  </w:style>
  <w:style w:type="paragraph" w:styleId="CommentSubject">
    <w:name w:val="annotation subject"/>
    <w:basedOn w:val="CommentText"/>
    <w:next w:val="CommentText"/>
    <w:link w:val="CommentSubjectChar"/>
    <w:uiPriority w:val="99"/>
    <w:semiHidden/>
    <w:unhideWhenUsed/>
    <w:rsid w:val="0079441D"/>
    <w:rPr>
      <w:b/>
      <w:bCs/>
    </w:rPr>
  </w:style>
  <w:style w:type="character" w:customStyle="1" w:styleId="CommentSubjectChar">
    <w:name w:val="Comment Subject Char"/>
    <w:basedOn w:val="CommentTextChar"/>
    <w:link w:val="CommentSubject"/>
    <w:uiPriority w:val="99"/>
    <w:semiHidden/>
    <w:rsid w:val="0079441D"/>
    <w:rPr>
      <w:b/>
      <w:bCs/>
      <w:lang w:val="en-US" w:eastAsia="en-US"/>
    </w:rPr>
  </w:style>
  <w:style w:type="character" w:styleId="Strong">
    <w:name w:val="Strong"/>
    <w:basedOn w:val="DefaultParagraphFont"/>
    <w:uiPriority w:val="22"/>
    <w:qFormat/>
    <w:rsid w:val="00B15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9622">
      <w:bodyDiv w:val="1"/>
      <w:marLeft w:val="0"/>
      <w:marRight w:val="0"/>
      <w:marTop w:val="0"/>
      <w:marBottom w:val="0"/>
      <w:divBdr>
        <w:top w:val="none" w:sz="0" w:space="0" w:color="auto"/>
        <w:left w:val="none" w:sz="0" w:space="0" w:color="auto"/>
        <w:bottom w:val="none" w:sz="0" w:space="0" w:color="auto"/>
        <w:right w:val="none" w:sz="0" w:space="0" w:color="auto"/>
      </w:divBdr>
    </w:div>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 w:id="1779984461">
      <w:bodyDiv w:val="1"/>
      <w:marLeft w:val="0"/>
      <w:marRight w:val="0"/>
      <w:marTop w:val="0"/>
      <w:marBottom w:val="0"/>
      <w:divBdr>
        <w:top w:val="none" w:sz="0" w:space="0" w:color="auto"/>
        <w:left w:val="none" w:sz="0" w:space="0" w:color="auto"/>
        <w:bottom w:val="none" w:sz="0" w:space="0" w:color="auto"/>
        <w:right w:val="none" w:sz="0" w:space="0" w:color="auto"/>
      </w:divBdr>
    </w:div>
    <w:div w:id="1822040722">
      <w:bodyDiv w:val="1"/>
      <w:marLeft w:val="0"/>
      <w:marRight w:val="0"/>
      <w:marTop w:val="0"/>
      <w:marBottom w:val="0"/>
      <w:divBdr>
        <w:top w:val="none" w:sz="0" w:space="0" w:color="auto"/>
        <w:left w:val="none" w:sz="0" w:space="0" w:color="auto"/>
        <w:bottom w:val="none" w:sz="0" w:space="0" w:color="auto"/>
        <w:right w:val="none" w:sz="0" w:space="0" w:color="auto"/>
      </w:divBdr>
    </w:div>
    <w:div w:id="204656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3B9F-D68C-4BDC-8E09-A184671E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15977</Words>
  <Characters>91070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3</cp:revision>
  <cp:lastPrinted>2018-12-01T17:59:00Z</cp:lastPrinted>
  <dcterms:created xsi:type="dcterms:W3CDTF">2018-12-27T12:39:00Z</dcterms:created>
  <dcterms:modified xsi:type="dcterms:W3CDTF">2018-12-27T12:39:00Z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