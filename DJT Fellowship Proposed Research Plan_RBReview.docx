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07B7CE" w14:textId="77777777" w:rsidR="000341EA" w:rsidRPr="00B96CC3" w:rsidRDefault="00812FFE" w:rsidP="00F760BB">
      <w:pPr>
        <w:rPr>
          <w:rFonts w:ascii="Calibri" w:hAnsi="Calibri" w:cs="Calibri"/>
          <w:b/>
          <w:sz w:val="32"/>
          <w:szCs w:val="32"/>
        </w:rPr>
      </w:pPr>
      <w:r w:rsidRPr="00B96CC3">
        <w:rPr>
          <w:rFonts w:ascii="Calibri" w:hAnsi="Calibri" w:cs="Calibri"/>
          <w:b/>
          <w:sz w:val="32"/>
          <w:szCs w:val="32"/>
        </w:rPr>
        <w:t>Daphne Jackson T</w:t>
      </w:r>
      <w:r w:rsidR="00A525CE">
        <w:rPr>
          <w:rFonts w:ascii="Calibri" w:hAnsi="Calibri" w:cs="Calibri"/>
          <w:b/>
          <w:sz w:val="32"/>
          <w:szCs w:val="32"/>
        </w:rPr>
        <w:t>rust Fellowship application, Jan</w:t>
      </w:r>
      <w:r w:rsidRPr="00B96CC3">
        <w:rPr>
          <w:rFonts w:ascii="Calibri" w:hAnsi="Calibri" w:cs="Calibri"/>
          <w:b/>
          <w:sz w:val="32"/>
          <w:szCs w:val="32"/>
        </w:rPr>
        <w:t xml:space="preserve"> 2018</w:t>
      </w:r>
    </w:p>
    <w:p w14:paraId="0A2361E9" w14:textId="77777777" w:rsidR="000341EA" w:rsidRPr="00B96CC3" w:rsidRDefault="000341EA">
      <w:pPr>
        <w:pStyle w:val="BodyA"/>
        <w:rPr>
          <w:rFonts w:ascii="Calibri" w:eastAsia="Calibri" w:hAnsi="Calibri" w:cs="Calibri"/>
          <w:sz w:val="24"/>
          <w:szCs w:val="24"/>
        </w:rPr>
      </w:pPr>
    </w:p>
    <w:p w14:paraId="0A6FD5BB"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Applicant:</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Elizabeth Hughes</w:t>
      </w:r>
    </w:p>
    <w:p w14:paraId="7F670F3E" w14:textId="77777777" w:rsidR="000341EA" w:rsidRPr="00B96CC3" w:rsidRDefault="000341EA">
      <w:pPr>
        <w:pStyle w:val="BodyA"/>
        <w:rPr>
          <w:rFonts w:ascii="Calibri" w:eastAsia="Calibri" w:hAnsi="Calibri" w:cs="Calibri"/>
          <w:sz w:val="24"/>
          <w:szCs w:val="24"/>
        </w:rPr>
      </w:pPr>
    </w:p>
    <w:p w14:paraId="2FC0B316"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Supervisor:</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Edward Wallace</w:t>
      </w:r>
    </w:p>
    <w:p w14:paraId="0EA32CAF" w14:textId="77777777" w:rsidR="000341EA" w:rsidRPr="00B96CC3" w:rsidRDefault="000341EA">
      <w:pPr>
        <w:pStyle w:val="BodyA"/>
        <w:rPr>
          <w:rFonts w:ascii="Calibri" w:eastAsia="Calibri" w:hAnsi="Calibri" w:cs="Calibri"/>
          <w:sz w:val="24"/>
          <w:szCs w:val="24"/>
        </w:rPr>
      </w:pPr>
    </w:p>
    <w:p w14:paraId="24F5F950"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Host Organization:</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8"/>
          <w:szCs w:val="28"/>
        </w:rPr>
        <w:t xml:space="preserve">Institute for Cell Biology, School of Biological Sciences, </w:t>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del w:id="0" w:author="BAYNE Rosey" w:date="2018-12-03T09:02:00Z">
        <w:r w:rsidRPr="00B96CC3" w:rsidDel="00C455FD">
          <w:rPr>
            <w:rFonts w:ascii="Calibri" w:eastAsia="Calibri" w:hAnsi="Calibri" w:cs="Calibri"/>
            <w:sz w:val="28"/>
            <w:szCs w:val="28"/>
          </w:rPr>
          <w:delText xml:space="preserve">Edinburgh </w:delText>
        </w:r>
      </w:del>
      <w:r w:rsidRPr="00B96CC3">
        <w:rPr>
          <w:rFonts w:ascii="Calibri" w:eastAsia="Calibri" w:hAnsi="Calibri" w:cs="Calibri"/>
          <w:sz w:val="28"/>
          <w:szCs w:val="28"/>
        </w:rPr>
        <w:t>University</w:t>
      </w:r>
      <w:ins w:id="1" w:author="BAYNE Rosey" w:date="2018-12-03T09:02:00Z">
        <w:r w:rsidR="00C455FD">
          <w:rPr>
            <w:rFonts w:ascii="Calibri" w:eastAsia="Calibri" w:hAnsi="Calibri" w:cs="Calibri"/>
            <w:sz w:val="28"/>
            <w:szCs w:val="28"/>
          </w:rPr>
          <w:t xml:space="preserve"> of Edinburgh</w:t>
        </w:r>
      </w:ins>
    </w:p>
    <w:p w14:paraId="0B6A2D56" w14:textId="77777777" w:rsidR="000341EA" w:rsidRPr="00B96CC3" w:rsidRDefault="000341EA">
      <w:pPr>
        <w:pStyle w:val="BodyA"/>
        <w:rPr>
          <w:rFonts w:ascii="Calibri" w:eastAsia="Calibri" w:hAnsi="Calibri" w:cs="Calibri"/>
          <w:sz w:val="24"/>
          <w:szCs w:val="24"/>
        </w:rPr>
      </w:pPr>
    </w:p>
    <w:p w14:paraId="0359E35C"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 xml:space="preserve">Project Title: </w:t>
      </w:r>
      <w:r w:rsidRPr="00B96CC3">
        <w:rPr>
          <w:rFonts w:ascii="Calibri" w:eastAsia="Calibri" w:hAnsi="Calibri" w:cs="Calibri"/>
          <w:b/>
          <w:bCs/>
          <w:sz w:val="32"/>
          <w:szCs w:val="32"/>
        </w:rPr>
        <w:tab/>
      </w:r>
      <w:r w:rsidRPr="00B96CC3">
        <w:rPr>
          <w:rFonts w:ascii="Calibri" w:eastAsia="Calibri" w:hAnsi="Calibri" w:cs="Calibri"/>
          <w:sz w:val="24"/>
          <w:szCs w:val="24"/>
        </w:rPr>
        <w:tab/>
      </w:r>
      <w:r w:rsidRPr="00B96CC3">
        <w:rPr>
          <w:rFonts w:ascii="Calibri" w:eastAsia="Calibri" w:hAnsi="Calibri" w:cs="Calibri"/>
          <w:sz w:val="28"/>
          <w:szCs w:val="28"/>
        </w:rPr>
        <w:t xml:space="preserve">Dynamic mRNA processing in response to environmental </w:t>
      </w:r>
      <w:del w:id="2" w:author="BAYNE Rosey" w:date="2018-12-03T09:02:00Z">
        <w:r w:rsidRPr="00B96CC3" w:rsidDel="00C455FD">
          <w:rPr>
            <w:rFonts w:ascii="Calibri" w:eastAsia="Calibri" w:hAnsi="Calibri" w:cs="Calibri"/>
            <w:sz w:val="28"/>
            <w:szCs w:val="28"/>
          </w:rPr>
          <w:tab/>
        </w:r>
        <w:r w:rsidRPr="00B96CC3" w:rsidDel="00C455FD">
          <w:rPr>
            <w:rFonts w:ascii="Calibri" w:eastAsia="Calibri" w:hAnsi="Calibri" w:cs="Calibri"/>
            <w:sz w:val="28"/>
            <w:szCs w:val="28"/>
          </w:rPr>
          <w:tab/>
        </w:r>
        <w:r w:rsidRPr="00B96CC3" w:rsidDel="00C455FD">
          <w:rPr>
            <w:rFonts w:ascii="Calibri" w:eastAsia="Calibri" w:hAnsi="Calibri" w:cs="Calibri"/>
            <w:sz w:val="28"/>
            <w:szCs w:val="28"/>
          </w:rPr>
          <w:tab/>
        </w:r>
        <w:r w:rsidRPr="00B96CC3" w:rsidDel="00C455FD">
          <w:rPr>
            <w:rFonts w:ascii="Calibri" w:eastAsia="Calibri" w:hAnsi="Calibri" w:cs="Calibri"/>
            <w:sz w:val="28"/>
            <w:szCs w:val="28"/>
          </w:rPr>
          <w:tab/>
        </w:r>
      </w:del>
      <w:r w:rsidRPr="00B96CC3">
        <w:rPr>
          <w:rFonts w:ascii="Calibri" w:eastAsia="Calibri" w:hAnsi="Calibri" w:cs="Calibri"/>
          <w:sz w:val="28"/>
          <w:szCs w:val="28"/>
        </w:rPr>
        <w:t xml:space="preserve">stimuli in the fungal pathogen </w:t>
      </w:r>
      <w:r w:rsidRPr="00B96CC3">
        <w:rPr>
          <w:rFonts w:ascii="Calibri" w:eastAsia="Calibri" w:hAnsi="Calibri" w:cs="Calibri"/>
          <w:i/>
          <w:iCs/>
          <w:sz w:val="28"/>
          <w:szCs w:val="28"/>
        </w:rPr>
        <w:t>Cry</w:t>
      </w:r>
      <w:r w:rsidR="00D726F4" w:rsidRPr="00B96CC3">
        <w:rPr>
          <w:rFonts w:ascii="Calibri" w:eastAsia="Calibri" w:hAnsi="Calibri" w:cs="Calibri"/>
          <w:i/>
          <w:iCs/>
          <w:sz w:val="28"/>
          <w:szCs w:val="28"/>
        </w:rPr>
        <w:t>p</w:t>
      </w:r>
      <w:r w:rsidRPr="00B96CC3">
        <w:rPr>
          <w:rFonts w:ascii="Calibri" w:eastAsia="Calibri" w:hAnsi="Calibri" w:cs="Calibri"/>
          <w:i/>
          <w:iCs/>
          <w:sz w:val="28"/>
          <w:szCs w:val="28"/>
        </w:rPr>
        <w:t>tococcus neoformans</w:t>
      </w:r>
      <w:r w:rsidRPr="00B96CC3">
        <w:rPr>
          <w:rFonts w:ascii="Calibri" w:eastAsia="Calibri" w:hAnsi="Calibri" w:cs="Calibri"/>
          <w:sz w:val="28"/>
          <w:szCs w:val="28"/>
        </w:rPr>
        <w:t>.</w:t>
      </w:r>
    </w:p>
    <w:p w14:paraId="2A73ECDB" w14:textId="77777777" w:rsidR="000341EA" w:rsidRPr="00B96CC3" w:rsidRDefault="000341EA">
      <w:pPr>
        <w:pStyle w:val="BodyA"/>
        <w:rPr>
          <w:rFonts w:ascii="Calibri" w:eastAsia="Calibri" w:hAnsi="Calibri" w:cs="Calibri"/>
          <w:sz w:val="24"/>
          <w:szCs w:val="24"/>
        </w:rPr>
      </w:pPr>
    </w:p>
    <w:p w14:paraId="3C525C62" w14:textId="77777777"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14:paraId="3EAEF8BD" w14:textId="77777777" w:rsidR="004C6FDC" w:rsidRPr="00B96CC3" w:rsidRDefault="004C6FDC" w:rsidP="00900C66">
      <w:pPr>
        <w:widowControl w:val="0"/>
        <w:autoSpaceDE w:val="0"/>
        <w:autoSpaceDN w:val="0"/>
        <w:adjustRightInd w:val="0"/>
        <w:spacing w:after="160"/>
        <w:rPr>
          <w:rFonts w:ascii="Calibri" w:eastAsia="Calibri" w:hAnsi="Calibri" w:cs="Calibri"/>
          <w:b/>
          <w:sz w:val="32"/>
          <w:szCs w:val="32"/>
        </w:rPr>
      </w:pPr>
      <w:r w:rsidRPr="00B96CC3">
        <w:rPr>
          <w:rFonts w:ascii="Calibri" w:eastAsia="Calibri" w:hAnsi="Calibri" w:cs="Calibri"/>
          <w:b/>
          <w:sz w:val="32"/>
          <w:szCs w:val="32"/>
        </w:rPr>
        <w:lastRenderedPageBreak/>
        <w:t>Reasons for applying for a Fellowship.</w:t>
      </w:r>
    </w:p>
    <w:p w14:paraId="59893C08" w14:textId="77777777" w:rsidR="000341EA" w:rsidRPr="00B96CC3" w:rsidRDefault="00812FFE" w:rsidP="00900C66">
      <w:pPr>
        <w:widowControl w:val="0"/>
        <w:autoSpaceDE w:val="0"/>
        <w:autoSpaceDN w:val="0"/>
        <w:adjustRightInd w:val="0"/>
        <w:spacing w:after="160"/>
        <w:rPr>
          <w:rFonts w:ascii="Calibri" w:eastAsia="Calibri" w:hAnsi="Calibri" w:cs="Calibri"/>
        </w:rPr>
      </w:pPr>
      <w:r w:rsidRPr="00B96CC3">
        <w:rPr>
          <w:rFonts w:ascii="Calibri" w:eastAsia="Calibri" w:hAnsi="Calibri" w:cs="Calibri"/>
        </w:rPr>
        <w:t>During my undergraduate</w:t>
      </w:r>
      <w:ins w:id="3" w:author="BAYNE Rosey" w:date="2018-12-03T09:03:00Z">
        <w:r w:rsidR="00C455FD">
          <w:rPr>
            <w:rFonts w:ascii="Calibri" w:eastAsia="Calibri" w:hAnsi="Calibri" w:cs="Calibri"/>
          </w:rPr>
          <w:t xml:space="preserve"> degree</w:t>
        </w:r>
      </w:ins>
      <w:r w:rsidRPr="00B96CC3">
        <w:rPr>
          <w:rFonts w:ascii="Calibri" w:eastAsia="Calibri" w:hAnsi="Calibri" w:cs="Calibri"/>
        </w:rPr>
        <w:t xml:space="preserve"> I was drawn to molecular biology and how it relates to the pathogenesis of disease. My PhD looked at the infecting HIV viral population and its relationship to disease progression, primarily the evolutionary analysis of isolates infecting lymphoid and non-lymphoid tissues</w:t>
      </w:r>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bCs/>
          <w:noProof/>
          <w:vertAlign w:val="superscript"/>
        </w:rPr>
        <w:t>1,2</w:t>
      </w:r>
      <w:r w:rsidR="00F94C7A" w:rsidRPr="00B96CC3">
        <w:rPr>
          <w:rStyle w:val="FootnoteReference"/>
          <w:rFonts w:ascii="Calibri" w:eastAsia="Calibri" w:hAnsi="Calibri" w:cs="Calibri"/>
        </w:rPr>
        <w:fldChar w:fldCharType="end"/>
      </w:r>
      <w:r w:rsidRPr="00B96CC3">
        <w:rPr>
          <w:rFonts w:ascii="Calibri" w:eastAsia="Calibri" w:hAnsi="Calibri" w:cs="Calibri"/>
        </w:rPr>
        <w:t>. This led to the discovery of a previously unknown dormant HIV population in the brain and a first auth</w:t>
      </w:r>
      <w:r w:rsidR="00D05A1A" w:rsidRPr="00B96CC3">
        <w:rPr>
          <w:rFonts w:ascii="Calibri" w:eastAsia="Calibri" w:hAnsi="Calibri" w:cs="Calibri"/>
        </w:rPr>
        <w:t>or paper with over 100 citation</w:t>
      </w:r>
      <w:ins w:id="4" w:author="BAYNE Rosey" w:date="2018-12-03T09:03:00Z">
        <w:r w:rsidR="00C455FD">
          <w:rPr>
            <w:rFonts w:ascii="Calibri" w:eastAsia="Calibri" w:hAnsi="Calibri" w:cs="Calibri"/>
          </w:rPr>
          <w:t>s</w:t>
        </w:r>
      </w:ins>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noProof/>
          <w:vertAlign w:val="superscript"/>
        </w:rPr>
        <w:t>1</w:t>
      </w:r>
      <w:r w:rsidR="00F94C7A" w:rsidRPr="00B96CC3">
        <w:rPr>
          <w:rStyle w:val="FootnoteReference"/>
          <w:rFonts w:ascii="Calibri" w:eastAsia="Calibri" w:hAnsi="Calibri" w:cs="Calibri"/>
        </w:rPr>
        <w:fldChar w:fldCharType="end"/>
      </w:r>
      <w:r w:rsidR="00900C66" w:rsidRPr="00B96CC3">
        <w:rPr>
          <w:rFonts w:ascii="Calibri" w:eastAsia="Calibri" w:hAnsi="Calibri" w:cs="Calibri"/>
        </w:rPr>
        <w:t>.</w:t>
      </w:r>
      <w:r w:rsidRPr="00B96CC3">
        <w:rPr>
          <w:rFonts w:ascii="Calibri" w:eastAsia="Calibri" w:hAnsi="Calibri" w:cs="Calibri"/>
        </w:rPr>
        <w:t xml:space="preserve"> </w:t>
      </w:r>
    </w:p>
    <w:p w14:paraId="00D0E2CA"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Subsequently, I examined the replicative processes of </w:t>
      </w:r>
      <w:commentRangeStart w:id="5"/>
      <w:r w:rsidRPr="00B96CC3">
        <w:rPr>
          <w:rFonts w:ascii="Calibri" w:eastAsia="Calibri" w:hAnsi="Calibri" w:cs="Calibri"/>
          <w:sz w:val="24"/>
          <w:szCs w:val="24"/>
        </w:rPr>
        <w:t>HCV</w:t>
      </w:r>
      <w:commentRangeEnd w:id="5"/>
      <w:r w:rsidR="00C455FD">
        <w:rPr>
          <w:rStyle w:val="CommentReference"/>
          <w:rFonts w:ascii="Times New Roman" w:hAnsi="Times New Roman" w:cs="Times New Roman"/>
          <w:color w:val="auto"/>
          <w:lang w:eastAsia="en-US"/>
        </w:rPr>
        <w:commentReference w:id="5"/>
      </w:r>
      <w:r w:rsidRPr="00B96CC3">
        <w:rPr>
          <w:rFonts w:ascii="Calibri" w:eastAsia="Calibri" w:hAnsi="Calibri" w:cs="Calibri"/>
          <w:sz w:val="24"/>
          <w:szCs w:val="24"/>
        </w:rPr>
        <w:t xml:space="preserve"> by determining whether the NS5B protein (predicted to possess an RdRp activity) was capable of directing HCV replication. I optimized bacterial expression systems and purified the NS5B fusion protein. </w:t>
      </w:r>
    </w:p>
    <w:p w14:paraId="689917BA"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Following this I investigated the structure and function of the major outer membrane proteins (MOMP’s) of Chlamydia where I cloned and expressed wild type and VS4 domain mutated proteins and functionally reconstituted them at the single-channel level. Reconstitution in planar lipid bilayers showed that the VS4 domain was not required for pore formation but may help to form the channel vestibule where it may i</w:t>
      </w:r>
      <w:r w:rsidR="00C41CB1" w:rsidRPr="00B96CC3">
        <w:rPr>
          <w:rFonts w:ascii="Calibri" w:eastAsia="Calibri" w:hAnsi="Calibri" w:cs="Calibri"/>
          <w:sz w:val="24"/>
          <w:szCs w:val="24"/>
        </w:rPr>
        <w:t xml:space="preserve">nteract with other protein loops </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3</w:t>
      </w:r>
      <w:r w:rsidR="00F94C7A"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14:paraId="54302B30" w14:textId="77777777" w:rsidR="000341EA" w:rsidRPr="00B96CC3" w:rsidRDefault="00812FFE">
      <w:pPr>
        <w:pStyle w:val="BodyA"/>
        <w:rPr>
          <w:rFonts w:ascii="Calibri" w:eastAsia="Calibri" w:hAnsi="Calibri" w:cs="Calibri"/>
          <w:sz w:val="24"/>
          <w:szCs w:val="24"/>
        </w:rPr>
      </w:pPr>
      <w:commentRangeStart w:id="6"/>
      <w:r w:rsidRPr="00B96CC3">
        <w:rPr>
          <w:rFonts w:ascii="Calibri" w:eastAsia="Calibri" w:hAnsi="Calibri" w:cs="Calibri"/>
          <w:sz w:val="24"/>
          <w:szCs w:val="24"/>
        </w:rPr>
        <w:t>I then joined a leading bio safety testing facility</w:t>
      </w:r>
      <w:commentRangeEnd w:id="6"/>
      <w:r w:rsidR="00C455FD">
        <w:rPr>
          <w:rStyle w:val="CommentReference"/>
          <w:rFonts w:ascii="Times New Roman" w:hAnsi="Times New Roman" w:cs="Times New Roman"/>
          <w:color w:val="auto"/>
          <w:lang w:eastAsia="en-US"/>
        </w:rPr>
        <w:commentReference w:id="6"/>
      </w:r>
      <w:r w:rsidRPr="00B96CC3">
        <w:rPr>
          <w:rFonts w:ascii="Calibri" w:eastAsia="Calibri" w:hAnsi="Calibri" w:cs="Calibri"/>
          <w:sz w:val="24"/>
          <w:szCs w:val="24"/>
        </w:rPr>
        <w:t xml:space="preserve"> as the research and development scientist and developed a wide range of molecular based assays for clients, </w:t>
      </w:r>
      <w:del w:id="7" w:author="BAYNE Rosey" w:date="2018-12-03T09:07:00Z">
        <w:r w:rsidRPr="00B96CC3" w:rsidDel="00C455FD">
          <w:rPr>
            <w:rFonts w:ascii="Calibri" w:eastAsia="Calibri" w:hAnsi="Calibri" w:cs="Calibri"/>
            <w:sz w:val="24"/>
            <w:szCs w:val="24"/>
          </w:rPr>
          <w:delText xml:space="preserve">and </w:delText>
        </w:r>
      </w:del>
      <w:ins w:id="8" w:author="BAYNE Rosey" w:date="2018-12-03T09:07:00Z">
        <w:r w:rsidR="00C455FD" w:rsidRPr="00B96CC3">
          <w:rPr>
            <w:rFonts w:ascii="Calibri" w:eastAsia="Calibri" w:hAnsi="Calibri" w:cs="Calibri"/>
            <w:sz w:val="24"/>
            <w:szCs w:val="24"/>
          </w:rPr>
          <w:t>a</w:t>
        </w:r>
        <w:r w:rsidR="00C455FD">
          <w:rPr>
            <w:rFonts w:ascii="Calibri" w:eastAsia="Calibri" w:hAnsi="Calibri" w:cs="Calibri"/>
            <w:sz w:val="24"/>
            <w:szCs w:val="24"/>
          </w:rPr>
          <w:t xml:space="preserve">s well as </w:t>
        </w:r>
      </w:ins>
      <w:del w:id="9" w:author="BAYNE Rosey" w:date="2018-12-03T09:07:00Z">
        <w:r w:rsidRPr="00B96CC3" w:rsidDel="00C455FD">
          <w:rPr>
            <w:rFonts w:ascii="Calibri" w:eastAsia="Calibri" w:hAnsi="Calibri" w:cs="Calibri"/>
            <w:sz w:val="24"/>
            <w:szCs w:val="24"/>
          </w:rPr>
          <w:delText xml:space="preserve">provided </w:delText>
        </w:r>
      </w:del>
      <w:ins w:id="10" w:author="BAYNE Rosey" w:date="2018-12-03T09:07:00Z">
        <w:r w:rsidR="00C455FD" w:rsidRPr="00B96CC3">
          <w:rPr>
            <w:rFonts w:ascii="Calibri" w:eastAsia="Calibri" w:hAnsi="Calibri" w:cs="Calibri"/>
            <w:sz w:val="24"/>
            <w:szCs w:val="24"/>
          </w:rPr>
          <w:t>provid</w:t>
        </w:r>
        <w:r w:rsidR="00C455FD">
          <w:rPr>
            <w:rFonts w:ascii="Calibri" w:eastAsia="Calibri" w:hAnsi="Calibri" w:cs="Calibri"/>
            <w:sz w:val="24"/>
            <w:szCs w:val="24"/>
          </w:rPr>
          <w:t>ing</w:t>
        </w:r>
        <w:r w:rsidR="00C455FD" w:rsidRPr="00B96CC3">
          <w:rPr>
            <w:rFonts w:ascii="Calibri" w:eastAsia="Calibri" w:hAnsi="Calibri" w:cs="Calibri"/>
            <w:sz w:val="24"/>
            <w:szCs w:val="24"/>
          </w:rPr>
          <w:t xml:space="preserve"> </w:t>
        </w:r>
      </w:ins>
      <w:r w:rsidRPr="00B96CC3">
        <w:rPr>
          <w:rFonts w:ascii="Calibri" w:eastAsia="Calibri" w:hAnsi="Calibri" w:cs="Calibri"/>
          <w:sz w:val="24"/>
          <w:szCs w:val="24"/>
        </w:rPr>
        <w:t>technical training and support for colleagues.</w:t>
      </w:r>
    </w:p>
    <w:p w14:paraId="56F5B5F7"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I chose to take a career break to raise my family. My husband works in the marine industry as a consultant in risk assessment/safety management and this job takes him away from home on a regular basis. Taking this into account and the prohibitive costs of childcare we decided it would be best if I put my career on hold to raise our family. During this time I have taken over the administrative side of our business. </w:t>
      </w:r>
    </w:p>
    <w:p w14:paraId="2B52A34B"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Both of my children now attend high school and I am confident that they are mature and resilient enough for me to return to my chosen career. I am excited to re-engage with the scientific community. I find the challenges associated with research both rewarding and enlightening and I look forward to returning to the lab environment.</w:t>
      </w:r>
    </w:p>
    <w:p w14:paraId="1C4F3091"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The Daphne Jackson Fellowship with MRS presents an ideal platform for me to resume my biomedical research career. The provision of mentoring, support and retraining are invaluable. This fellowship will give me the opportunity to update my existing skills while learning new </w:t>
      </w:r>
      <w:del w:id="11" w:author="BAYNE Rosey" w:date="2018-12-03T09:09:00Z">
        <w:r w:rsidRPr="00B96CC3" w:rsidDel="00C455FD">
          <w:rPr>
            <w:rFonts w:ascii="Calibri" w:eastAsia="Calibri" w:hAnsi="Calibri" w:cs="Calibri"/>
            <w:sz w:val="24"/>
            <w:szCs w:val="24"/>
          </w:rPr>
          <w:delText xml:space="preserve">invaluable </w:delText>
        </w:r>
      </w:del>
      <w:ins w:id="12" w:author="BAYNE Rosey" w:date="2018-12-03T09:09:00Z">
        <w:r w:rsidR="00C455FD">
          <w:rPr>
            <w:rFonts w:ascii="Calibri" w:eastAsia="Calibri" w:hAnsi="Calibri" w:cs="Calibri"/>
            <w:sz w:val="24"/>
            <w:szCs w:val="24"/>
          </w:rPr>
          <w:t>high throughput</w:t>
        </w:r>
        <w:r w:rsidR="00C455FD" w:rsidRPr="00B96CC3">
          <w:rPr>
            <w:rFonts w:ascii="Calibri" w:eastAsia="Calibri" w:hAnsi="Calibri" w:cs="Calibri"/>
            <w:sz w:val="24"/>
            <w:szCs w:val="24"/>
          </w:rPr>
          <w:t xml:space="preserve"> </w:t>
        </w:r>
      </w:ins>
      <w:r w:rsidRPr="00B96CC3">
        <w:rPr>
          <w:rFonts w:ascii="Calibri" w:eastAsia="Calibri" w:hAnsi="Calibri" w:cs="Calibri"/>
          <w:sz w:val="24"/>
          <w:szCs w:val="24"/>
        </w:rPr>
        <w:t xml:space="preserve">ones to help me develop as a person and move my career forward. </w:t>
      </w:r>
    </w:p>
    <w:p w14:paraId="2506E69F" w14:textId="77777777" w:rsidR="000341EA" w:rsidRPr="00B96CC3" w:rsidRDefault="000341EA">
      <w:pPr>
        <w:pStyle w:val="BodyA"/>
        <w:rPr>
          <w:rFonts w:ascii="Calibri" w:eastAsia="Calibri" w:hAnsi="Calibri" w:cs="Calibri"/>
          <w:sz w:val="24"/>
          <w:szCs w:val="24"/>
        </w:rPr>
      </w:pPr>
    </w:p>
    <w:p w14:paraId="14CA213B" w14:textId="77777777" w:rsidR="000341EA" w:rsidRPr="00B96CC3" w:rsidRDefault="000341EA">
      <w:pPr>
        <w:pStyle w:val="BodyA"/>
        <w:rPr>
          <w:rFonts w:ascii="Calibri" w:eastAsia="Calibri" w:hAnsi="Calibri" w:cs="Calibri"/>
          <w:sz w:val="24"/>
          <w:szCs w:val="24"/>
        </w:rPr>
      </w:pPr>
    </w:p>
    <w:p w14:paraId="29698224" w14:textId="77777777" w:rsidR="00F94C7A" w:rsidRPr="00B96CC3" w:rsidRDefault="00F94C7A">
      <w:pPr>
        <w:pStyle w:val="BodyA"/>
        <w:rPr>
          <w:rFonts w:ascii="Calibri" w:eastAsia="Calibri" w:hAnsi="Calibri" w:cs="Calibri"/>
          <w:sz w:val="24"/>
          <w:szCs w:val="24"/>
        </w:rPr>
      </w:pPr>
    </w:p>
    <w:p w14:paraId="4FB27146" w14:textId="77777777" w:rsidR="00F94C7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Word count</w:t>
      </w:r>
      <w:r w:rsidR="00F94C7A" w:rsidRPr="00B96CC3">
        <w:rPr>
          <w:rFonts w:ascii="Calibri" w:eastAsia="Calibri" w:hAnsi="Calibri" w:cs="Calibri"/>
          <w:sz w:val="24"/>
          <w:szCs w:val="24"/>
        </w:rPr>
        <w:t>:</w:t>
      </w:r>
      <w:r w:rsidRPr="00B96CC3">
        <w:rPr>
          <w:rFonts w:ascii="Calibri" w:eastAsia="Calibri" w:hAnsi="Calibri" w:cs="Calibri"/>
          <w:sz w:val="24"/>
          <w:szCs w:val="24"/>
        </w:rPr>
        <w:t xml:space="preserve"> 398</w:t>
      </w:r>
      <w:r w:rsidR="00F94C7A" w:rsidRPr="00B96CC3">
        <w:rPr>
          <w:rFonts w:ascii="Calibri" w:eastAsia="Calibri" w:hAnsi="Calibri" w:cs="Calibri"/>
          <w:sz w:val="24"/>
          <w:szCs w:val="24"/>
        </w:rPr>
        <w:t xml:space="preserve"> (400)</w:t>
      </w:r>
    </w:p>
    <w:p w14:paraId="0BB06E3D" w14:textId="77777777"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14:paraId="0A81CB8B" w14:textId="77777777" w:rsidR="002006A9" w:rsidRPr="00B96CC3" w:rsidRDefault="00812FFE" w:rsidP="002006A9">
      <w:pPr>
        <w:pStyle w:val="BodyA"/>
        <w:rPr>
          <w:rFonts w:ascii="Calibri" w:eastAsia="Calibri" w:hAnsi="Calibri" w:cs="Calibri"/>
          <w:b/>
          <w:bCs/>
          <w:sz w:val="32"/>
          <w:szCs w:val="32"/>
        </w:rPr>
      </w:pPr>
      <w:r w:rsidRPr="00B96CC3">
        <w:rPr>
          <w:rFonts w:ascii="Calibri" w:eastAsia="Calibri" w:hAnsi="Calibri" w:cs="Calibri"/>
          <w:b/>
          <w:bCs/>
          <w:sz w:val="32"/>
          <w:szCs w:val="32"/>
        </w:rPr>
        <w:lastRenderedPageBreak/>
        <w:t>Research Summary</w:t>
      </w:r>
    </w:p>
    <w:p w14:paraId="306A3B82" w14:textId="7C5B05DE" w:rsidR="007226E6" w:rsidRPr="00B96CC3" w:rsidRDefault="00332678">
      <w:pPr>
        <w:pStyle w:val="Body"/>
        <w:rPr>
          <w:rFonts w:ascii="Calibri" w:eastAsia="Calibri" w:hAnsi="Calibri" w:cs="Calibri"/>
          <w:sz w:val="24"/>
          <w:szCs w:val="24"/>
        </w:rPr>
      </w:pPr>
      <w:r w:rsidRPr="00B96CC3">
        <w:rPr>
          <w:rFonts w:ascii="Calibri" w:eastAsia="Calibri" w:hAnsi="Calibri" w:cs="Calibri"/>
          <w:sz w:val="24"/>
          <w:szCs w:val="24"/>
        </w:rPr>
        <w:t xml:space="preserve">I </w:t>
      </w:r>
      <w:r w:rsidR="002006A9" w:rsidRPr="00B96CC3">
        <w:rPr>
          <w:rFonts w:ascii="Calibri" w:eastAsia="Calibri" w:hAnsi="Calibri" w:cs="Calibri"/>
          <w:sz w:val="24"/>
          <w:szCs w:val="24"/>
        </w:rPr>
        <w:t xml:space="preserve">will investigate the dynamic processing of mRNA and resulting gene expression profiles of </w:t>
      </w:r>
      <w:r w:rsidR="002006A9" w:rsidRPr="00B96CC3">
        <w:rPr>
          <w:rFonts w:ascii="Calibri" w:eastAsia="Calibri" w:hAnsi="Calibri" w:cs="Calibri"/>
          <w:i/>
          <w:sz w:val="24"/>
          <w:szCs w:val="24"/>
        </w:rPr>
        <w:t>C</w:t>
      </w:r>
      <w:ins w:id="13" w:author="BAYNE Rosey" w:date="2018-12-03T09:10:00Z">
        <w:r w:rsidR="006F2372">
          <w:rPr>
            <w:rFonts w:ascii="Calibri" w:eastAsia="Calibri" w:hAnsi="Calibri" w:cs="Calibri"/>
            <w:i/>
            <w:sz w:val="24"/>
            <w:szCs w:val="24"/>
          </w:rPr>
          <w:t>ryptococcus</w:t>
        </w:r>
      </w:ins>
      <w:del w:id="14" w:author="BAYNE Rosey" w:date="2018-12-03T09:10:00Z">
        <w:r w:rsidR="002006A9" w:rsidRPr="00B96CC3" w:rsidDel="006F2372">
          <w:rPr>
            <w:rFonts w:ascii="Calibri" w:eastAsia="Calibri" w:hAnsi="Calibri" w:cs="Calibri"/>
            <w:i/>
            <w:sz w:val="24"/>
            <w:szCs w:val="24"/>
          </w:rPr>
          <w:delText>.</w:delText>
        </w:r>
      </w:del>
      <w:r w:rsidR="002006A9" w:rsidRPr="00B96CC3">
        <w:rPr>
          <w:rFonts w:ascii="Calibri" w:eastAsia="Calibri" w:hAnsi="Calibri" w:cs="Calibri"/>
          <w:i/>
          <w:sz w:val="24"/>
          <w:szCs w:val="24"/>
        </w:rPr>
        <w:t xml:space="preserve"> neoformans</w:t>
      </w:r>
      <w:r w:rsidR="002006A9" w:rsidRPr="00B96CC3">
        <w:rPr>
          <w:rFonts w:ascii="Calibri" w:eastAsia="Calibri" w:hAnsi="Calibri" w:cs="Calibri"/>
          <w:sz w:val="24"/>
          <w:szCs w:val="24"/>
        </w:rPr>
        <w:t xml:space="preserve"> in response to environmental s</w:t>
      </w:r>
      <w:r w:rsidRPr="00B96CC3">
        <w:rPr>
          <w:rFonts w:ascii="Calibri" w:eastAsia="Calibri" w:hAnsi="Calibri" w:cs="Calibri"/>
          <w:sz w:val="24"/>
          <w:szCs w:val="24"/>
        </w:rPr>
        <w:t>timuli</w:t>
      </w:r>
      <w:r w:rsidR="002006A9" w:rsidRPr="00B96CC3">
        <w:rPr>
          <w:rFonts w:ascii="Calibri" w:eastAsia="Calibri" w:hAnsi="Calibri" w:cs="Calibri"/>
          <w:sz w:val="24"/>
          <w:szCs w:val="24"/>
        </w:rPr>
        <w:t xml:space="preserve">. </w:t>
      </w:r>
      <w:r w:rsidR="007226E6" w:rsidRPr="00B96CC3">
        <w:rPr>
          <w:rFonts w:ascii="Calibri" w:eastAsia="Calibri" w:hAnsi="Calibri" w:cs="Calibri"/>
          <w:i/>
          <w:sz w:val="24"/>
          <w:szCs w:val="24"/>
        </w:rPr>
        <w:t>C. neoformans</w:t>
      </w:r>
      <w:r w:rsidR="007226E6" w:rsidRPr="00B96CC3">
        <w:rPr>
          <w:rFonts w:ascii="Calibri" w:eastAsia="Calibri" w:hAnsi="Calibri" w:cs="Calibri"/>
          <w:sz w:val="24"/>
          <w:szCs w:val="24"/>
        </w:rPr>
        <w:t xml:space="preserve"> is a fungus that lives in the environment and people become infected </w:t>
      </w:r>
      <w:r w:rsidR="008A150A" w:rsidRPr="00B96CC3">
        <w:rPr>
          <w:rFonts w:ascii="Calibri" w:eastAsia="Calibri" w:hAnsi="Calibri" w:cs="Calibri"/>
          <w:sz w:val="24"/>
          <w:szCs w:val="24"/>
        </w:rPr>
        <w:t>after</w:t>
      </w:r>
      <w:r w:rsidR="007226E6" w:rsidRPr="00B96CC3">
        <w:rPr>
          <w:rFonts w:ascii="Calibri" w:eastAsia="Calibri" w:hAnsi="Calibri" w:cs="Calibri"/>
          <w:sz w:val="24"/>
          <w:szCs w:val="24"/>
        </w:rPr>
        <w:t xml:space="preserve"> breathing in spores or desiccated yeast cells. Infection is rare in healthy individuals and most cases occur in individuals who have a weakened immune system. Infection of the lung causes a pneumonia-like illness, however, if it spreads to the brain</w:t>
      </w:r>
      <w:ins w:id="15" w:author="BAYNE Rosey" w:date="2018-12-03T09:11:00Z">
        <w:r w:rsidR="006F2372">
          <w:rPr>
            <w:rFonts w:ascii="Calibri" w:eastAsia="Calibri" w:hAnsi="Calibri" w:cs="Calibri"/>
            <w:sz w:val="24"/>
            <w:szCs w:val="24"/>
          </w:rPr>
          <w:t>,</w:t>
        </w:r>
      </w:ins>
      <w:r w:rsidR="007226E6" w:rsidRPr="00B96CC3">
        <w:rPr>
          <w:rFonts w:ascii="Calibri" w:eastAsia="Calibri" w:hAnsi="Calibri" w:cs="Calibri"/>
          <w:sz w:val="24"/>
          <w:szCs w:val="24"/>
        </w:rPr>
        <w:t xml:space="preserve"> life-threatening meningitis can occur</w:t>
      </w:r>
      <w:del w:id="16" w:author="BAYNE Rosey" w:date="2018-12-03T09:11:00Z">
        <w:r w:rsidR="007226E6" w:rsidRPr="00B96CC3" w:rsidDel="006F2372">
          <w:rPr>
            <w:rFonts w:ascii="Calibri" w:eastAsia="Calibri" w:hAnsi="Calibri" w:cs="Calibri"/>
            <w:sz w:val="24"/>
            <w:szCs w:val="24"/>
          </w:rPr>
          <w:delText xml:space="preserve"> and</w:delText>
        </w:r>
      </w:del>
      <w:ins w:id="17" w:author="BAYNE Rosey" w:date="2018-12-03T09:11:00Z">
        <w:r w:rsidR="006F2372">
          <w:rPr>
            <w:rFonts w:ascii="Calibri" w:eastAsia="Calibri" w:hAnsi="Calibri" w:cs="Calibri"/>
            <w:sz w:val="24"/>
            <w:szCs w:val="24"/>
          </w:rPr>
          <w:t>.</w:t>
        </w:r>
      </w:ins>
      <w:r w:rsidR="007226E6" w:rsidRPr="00B96CC3">
        <w:rPr>
          <w:rFonts w:ascii="Calibri" w:eastAsia="Calibri" w:hAnsi="Calibri" w:cs="Calibri"/>
          <w:sz w:val="24"/>
          <w:szCs w:val="24"/>
        </w:rPr>
        <w:t xml:space="preserve"> </w:t>
      </w:r>
      <w:ins w:id="18" w:author="BAYNE Rosey" w:date="2018-12-03T09:11:00Z">
        <w:r w:rsidR="006F2372">
          <w:rPr>
            <w:rFonts w:ascii="Calibri" w:eastAsia="Calibri" w:hAnsi="Calibri" w:cs="Calibri"/>
            <w:sz w:val="24"/>
            <w:szCs w:val="24"/>
          </w:rPr>
          <w:t>I</w:t>
        </w:r>
      </w:ins>
      <w:del w:id="19" w:author="BAYNE Rosey" w:date="2018-12-03T09:11:00Z">
        <w:r w:rsidR="007226E6" w:rsidRPr="00B96CC3" w:rsidDel="006F2372">
          <w:rPr>
            <w:rFonts w:ascii="Calibri" w:eastAsia="Calibri" w:hAnsi="Calibri" w:cs="Calibri"/>
            <w:sz w:val="24"/>
            <w:szCs w:val="24"/>
          </w:rPr>
          <w:delText>i</w:delText>
        </w:r>
      </w:del>
      <w:r w:rsidR="007226E6" w:rsidRPr="00B96CC3">
        <w:rPr>
          <w:rFonts w:ascii="Calibri" w:eastAsia="Calibri" w:hAnsi="Calibri" w:cs="Calibri"/>
          <w:sz w:val="24"/>
          <w:szCs w:val="24"/>
        </w:rPr>
        <w:t>t is estimated that 223 000 cases occur per annum world-wide resulting in approximately 181 100 deaths.</w:t>
      </w:r>
    </w:p>
    <w:p w14:paraId="7679C3EA" w14:textId="77777777"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1</w:t>
      </w:r>
      <w:r w:rsidRPr="00B96CC3">
        <w:rPr>
          <w:rFonts w:ascii="Calibri" w:eastAsia="Calibri" w:hAnsi="Calibri" w:cs="Calibri"/>
          <w:b/>
          <w:sz w:val="24"/>
          <w:szCs w:val="24"/>
        </w:rPr>
        <w:t xml:space="preserve">: </w:t>
      </w:r>
      <w:r w:rsidR="00C15C47" w:rsidRPr="00B96CC3">
        <w:rPr>
          <w:rFonts w:ascii="Calibri" w:eastAsia="Calibri" w:hAnsi="Calibri" w:cs="Calibri"/>
          <w:sz w:val="24"/>
          <w:szCs w:val="24"/>
        </w:rPr>
        <w:t xml:space="preserve">How does the rapid change in environment from soil/vegetation to a mammalian lung affect the gene regulation of </w:t>
      </w:r>
      <w:r w:rsidR="00C15C47" w:rsidRPr="00B96CC3">
        <w:rPr>
          <w:rFonts w:ascii="Calibri" w:eastAsia="Calibri" w:hAnsi="Calibri" w:cs="Calibri"/>
          <w:i/>
          <w:sz w:val="24"/>
          <w:szCs w:val="24"/>
        </w:rPr>
        <w:t>C. neoformans</w:t>
      </w:r>
      <w:r w:rsidR="00C15C47"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 would like to examine what happens </w:t>
      </w:r>
      <w:r w:rsidR="00332678" w:rsidRPr="00B96CC3">
        <w:rPr>
          <w:rFonts w:ascii="Calibri" w:eastAsia="Calibri" w:hAnsi="Calibri" w:cs="Calibri"/>
          <w:sz w:val="24"/>
          <w:szCs w:val="24"/>
        </w:rPr>
        <w:t>when this fungus</w:t>
      </w:r>
      <w:r w:rsidR="008A150A" w:rsidRPr="00B96CC3">
        <w:rPr>
          <w:rFonts w:ascii="Calibri" w:eastAsia="Calibri" w:hAnsi="Calibri" w:cs="Calibri"/>
          <w:sz w:val="24"/>
          <w:szCs w:val="24"/>
        </w:rPr>
        <w:t xml:space="preserve"> reactivates in a host environment alien to its normal life cycle.</w:t>
      </w:r>
    </w:p>
    <w:p w14:paraId="385DD21B" w14:textId="6F337E88" w:rsidR="007226E6" w:rsidRPr="00B96CC3" w:rsidRDefault="007226E6" w:rsidP="007226E6">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Upon presentation to the lung</w:t>
      </w:r>
      <w:ins w:id="20" w:author="BAYNE Rosey" w:date="2018-12-03T09:12:00Z">
        <w:r w:rsidR="006F2372">
          <w:rPr>
            <w:rFonts w:ascii="Calibri" w:eastAsia="Calibri" w:hAnsi="Calibri" w:cs="Calibri"/>
            <w:sz w:val="24"/>
            <w:szCs w:val="24"/>
          </w:rPr>
          <w:t>,</w:t>
        </w:r>
      </w:ins>
      <w:r w:rsidR="008A150A" w:rsidRPr="00B96CC3">
        <w:rPr>
          <w:rFonts w:ascii="Calibri" w:eastAsia="Calibri" w:hAnsi="Calibri" w:cs="Calibri"/>
          <w:sz w:val="24"/>
          <w:szCs w:val="24"/>
        </w:rPr>
        <w:t xml:space="preserve">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will encounter a number of foreign bodies, some of which will be bacteria that naturally reside within the lung. I would like to investigate the interaction with bacterial proteins to examine what effect this could have on the morphology and pathogenicity of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Interactions with other microbes may have a synergistic or antagonistic impact on fungal pathogenesis.</w:t>
      </w:r>
    </w:p>
    <w:p w14:paraId="02523772" w14:textId="024C0B03"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In the mammalian lung the first line of defense is the mucosal lining of the airways. This contains soluble effector molecules which help eradicate foreign bodies. </w:t>
      </w:r>
      <w:r w:rsidR="004C6FDC" w:rsidRPr="00B96CC3">
        <w:rPr>
          <w:rFonts w:ascii="Calibri" w:eastAsia="Calibri" w:hAnsi="Calibri" w:cs="Calibri"/>
          <w:sz w:val="24"/>
          <w:szCs w:val="24"/>
        </w:rPr>
        <w:t xml:space="preserve">One such molecule is SP-D which has anti-microbial and immunomodulatory properties. SP-D will be one of the first effector molecules to interact with this pathogenic fungus and has been shown to help with its survival. I would like to investigate the binding of this molecule to </w:t>
      </w:r>
      <w:r w:rsidR="004C6FDC" w:rsidRPr="00B96CC3">
        <w:rPr>
          <w:rFonts w:ascii="Calibri" w:eastAsia="Calibri" w:hAnsi="Calibri" w:cs="Calibri"/>
          <w:i/>
          <w:sz w:val="24"/>
          <w:szCs w:val="24"/>
        </w:rPr>
        <w:t>C. neoformans</w:t>
      </w:r>
      <w:r w:rsidR="004C6FDC" w:rsidRPr="00B96CC3">
        <w:rPr>
          <w:rFonts w:ascii="Calibri" w:eastAsia="Calibri" w:hAnsi="Calibri" w:cs="Calibri"/>
          <w:sz w:val="24"/>
          <w:szCs w:val="24"/>
        </w:rPr>
        <w:t xml:space="preserve"> to elucidate what changes occur in </w:t>
      </w:r>
      <w:del w:id="21" w:author="BAYNE Rosey" w:date="2018-12-03T09:14:00Z">
        <w:r w:rsidR="004C6FDC" w:rsidRPr="00B96CC3" w:rsidDel="006F2372">
          <w:rPr>
            <w:rFonts w:ascii="Calibri" w:eastAsia="Calibri" w:hAnsi="Calibri" w:cs="Calibri"/>
            <w:sz w:val="24"/>
            <w:szCs w:val="24"/>
          </w:rPr>
          <w:delText xml:space="preserve">the </w:delText>
        </w:r>
      </w:del>
      <w:r w:rsidR="004C6FDC" w:rsidRPr="00B96CC3">
        <w:rPr>
          <w:rFonts w:ascii="Calibri" w:eastAsia="Calibri" w:hAnsi="Calibri" w:cs="Calibri"/>
          <w:sz w:val="24"/>
          <w:szCs w:val="24"/>
        </w:rPr>
        <w:t xml:space="preserve">gene expression during this event. </w:t>
      </w:r>
    </w:p>
    <w:p w14:paraId="2725B787" w14:textId="0EF6D575" w:rsidR="00672119" w:rsidRPr="00B96CC3" w:rsidRDefault="00672119" w:rsidP="007226E6">
      <w:pPr>
        <w:pStyle w:val="BodyA"/>
        <w:rPr>
          <w:rFonts w:ascii="Calibri" w:eastAsia="Calibri" w:hAnsi="Calibri" w:cs="Calibri"/>
          <w:sz w:val="24"/>
          <w:szCs w:val="24"/>
        </w:rPr>
      </w:pPr>
      <w:r w:rsidRPr="00B96CC3">
        <w:rPr>
          <w:rFonts w:ascii="Calibri" w:eastAsia="Calibri" w:hAnsi="Calibri" w:cs="Calibri"/>
          <w:sz w:val="24"/>
          <w:szCs w:val="24"/>
        </w:rPr>
        <w:t xml:space="preserve">I will measure mRNA processing using </w:t>
      </w:r>
      <w:ins w:id="22" w:author="BAYNE Rosey" w:date="2018-12-03T09:14:00Z">
        <w:r w:rsidR="006F2372">
          <w:rPr>
            <w:rFonts w:ascii="Calibri" w:eastAsia="Calibri" w:hAnsi="Calibri" w:cs="Calibri"/>
            <w:sz w:val="24"/>
            <w:szCs w:val="24"/>
          </w:rPr>
          <w:t>RT-</w:t>
        </w:r>
      </w:ins>
      <w:r w:rsidRPr="00B96CC3">
        <w:rPr>
          <w:rFonts w:ascii="Calibri" w:eastAsia="Calibri" w:hAnsi="Calibri" w:cs="Calibri"/>
          <w:sz w:val="24"/>
          <w:szCs w:val="24"/>
        </w:rPr>
        <w:t>qPCR and further analyze with RNA-seq</w:t>
      </w:r>
      <w:r w:rsidR="00332678" w:rsidRPr="00B96CC3">
        <w:rPr>
          <w:rFonts w:ascii="Calibri" w:eastAsia="Calibri" w:hAnsi="Calibri" w:cs="Calibri"/>
          <w:sz w:val="24"/>
          <w:szCs w:val="24"/>
        </w:rPr>
        <w:t>. M</w:t>
      </w:r>
      <w:r w:rsidRPr="00B96CC3">
        <w:rPr>
          <w:rFonts w:ascii="Calibri" w:eastAsia="Calibri" w:hAnsi="Calibri" w:cs="Calibri"/>
          <w:sz w:val="24"/>
          <w:szCs w:val="24"/>
        </w:rPr>
        <w:t xml:space="preserve">easuring the intermediate step between genes and proteins </w:t>
      </w:r>
      <w:r w:rsidR="00332678" w:rsidRPr="00B96CC3">
        <w:rPr>
          <w:rFonts w:ascii="Calibri" w:eastAsia="Calibri" w:hAnsi="Calibri" w:cs="Calibri"/>
          <w:sz w:val="24"/>
          <w:szCs w:val="24"/>
        </w:rPr>
        <w:t>effectively bridges</w:t>
      </w:r>
      <w:r w:rsidRPr="00B96CC3">
        <w:rPr>
          <w:rFonts w:ascii="Calibri" w:eastAsia="Calibri" w:hAnsi="Calibri" w:cs="Calibri"/>
          <w:sz w:val="24"/>
          <w:szCs w:val="24"/>
        </w:rPr>
        <w:t xml:space="preserve"> the gap between the genetic code and functional proteins. The number of transcripts can be quantified to provide information on the amount of gene activity under a given set of circumstances.</w:t>
      </w:r>
    </w:p>
    <w:p w14:paraId="6CFE88D7" w14:textId="77777777" w:rsidR="00F94C7A" w:rsidRPr="00B96CC3" w:rsidRDefault="00F94C7A" w:rsidP="007226E6">
      <w:pPr>
        <w:pStyle w:val="BodyA"/>
        <w:rPr>
          <w:rFonts w:ascii="Calibri" w:eastAsia="Calibri" w:hAnsi="Calibri" w:cs="Calibri"/>
          <w:sz w:val="24"/>
          <w:szCs w:val="24"/>
        </w:rPr>
      </w:pPr>
    </w:p>
    <w:p w14:paraId="7BD485EE" w14:textId="77777777" w:rsidR="00F94C7A" w:rsidRPr="00B96CC3" w:rsidRDefault="00F94C7A" w:rsidP="007226E6">
      <w:pPr>
        <w:pStyle w:val="BodyA"/>
        <w:rPr>
          <w:rFonts w:ascii="Calibri" w:eastAsia="Calibri" w:hAnsi="Calibri" w:cs="Calibri"/>
          <w:sz w:val="24"/>
          <w:szCs w:val="24"/>
        </w:rPr>
      </w:pPr>
    </w:p>
    <w:p w14:paraId="2322F5F9" w14:textId="77777777" w:rsidR="00F94C7A" w:rsidRPr="00B96CC3" w:rsidRDefault="00F94C7A" w:rsidP="007226E6">
      <w:pPr>
        <w:pStyle w:val="BodyA"/>
        <w:rPr>
          <w:rFonts w:ascii="Calibri" w:eastAsia="Calibri" w:hAnsi="Calibri" w:cs="Calibri"/>
          <w:sz w:val="24"/>
          <w:szCs w:val="24"/>
        </w:rPr>
      </w:pPr>
    </w:p>
    <w:p w14:paraId="0F430456" w14:textId="77777777" w:rsidR="00F94C7A" w:rsidRPr="00B96CC3" w:rsidRDefault="00F94C7A" w:rsidP="007226E6">
      <w:pPr>
        <w:pStyle w:val="BodyA"/>
        <w:rPr>
          <w:rFonts w:ascii="Calibri" w:eastAsia="Calibri" w:hAnsi="Calibri" w:cs="Calibri"/>
          <w:sz w:val="24"/>
          <w:szCs w:val="24"/>
        </w:rPr>
      </w:pPr>
    </w:p>
    <w:p w14:paraId="190A1789" w14:textId="77777777" w:rsidR="00F94C7A" w:rsidRPr="00B96CC3" w:rsidRDefault="00F94C7A" w:rsidP="007226E6">
      <w:pPr>
        <w:pStyle w:val="BodyA"/>
        <w:rPr>
          <w:rFonts w:ascii="Calibri" w:eastAsia="Calibri" w:hAnsi="Calibri" w:cs="Calibri"/>
          <w:sz w:val="24"/>
          <w:szCs w:val="24"/>
        </w:rPr>
      </w:pPr>
    </w:p>
    <w:p w14:paraId="33359067" w14:textId="77777777" w:rsidR="00F94C7A" w:rsidRPr="00B96CC3" w:rsidRDefault="00F94C7A" w:rsidP="007226E6">
      <w:pPr>
        <w:pStyle w:val="BodyA"/>
        <w:rPr>
          <w:rFonts w:ascii="Calibri" w:eastAsia="Calibri" w:hAnsi="Calibri" w:cs="Calibri"/>
          <w:sz w:val="24"/>
          <w:szCs w:val="24"/>
        </w:rPr>
      </w:pPr>
    </w:p>
    <w:p w14:paraId="28F18AA6" w14:textId="77777777" w:rsidR="00F94C7A" w:rsidRPr="00B96CC3" w:rsidRDefault="00332678" w:rsidP="007226E6">
      <w:pPr>
        <w:pStyle w:val="BodyA"/>
        <w:rPr>
          <w:rFonts w:ascii="Calibri" w:eastAsia="Calibri" w:hAnsi="Calibri" w:cs="Calibri"/>
          <w:sz w:val="24"/>
          <w:szCs w:val="24"/>
        </w:rPr>
      </w:pPr>
      <w:r w:rsidRPr="00B96CC3">
        <w:rPr>
          <w:rFonts w:ascii="Calibri" w:eastAsia="Calibri" w:hAnsi="Calibri" w:cs="Calibri"/>
          <w:sz w:val="24"/>
          <w:szCs w:val="24"/>
        </w:rPr>
        <w:t>Word count: 349 (350)</w:t>
      </w:r>
    </w:p>
    <w:p w14:paraId="5560C3DE" w14:textId="77777777"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14:paraId="7C46F303" w14:textId="77777777" w:rsidR="004C6FDC" w:rsidRPr="00B96CC3" w:rsidRDefault="004C6FDC" w:rsidP="007226E6">
      <w:pPr>
        <w:pStyle w:val="BodyA"/>
        <w:rPr>
          <w:rFonts w:ascii="Calibri" w:eastAsia="Calibri" w:hAnsi="Calibri" w:cs="Calibri"/>
          <w:b/>
          <w:sz w:val="32"/>
          <w:szCs w:val="32"/>
        </w:rPr>
      </w:pPr>
      <w:r w:rsidRPr="00B96CC3">
        <w:rPr>
          <w:rFonts w:ascii="Calibri" w:eastAsia="Calibri" w:hAnsi="Calibri" w:cs="Calibri"/>
          <w:b/>
          <w:sz w:val="32"/>
          <w:szCs w:val="32"/>
        </w:rPr>
        <w:lastRenderedPageBreak/>
        <w:t>Abstract:</w:t>
      </w:r>
    </w:p>
    <w:p w14:paraId="48E5B259" w14:textId="6F1319F6" w:rsidR="004C6FDC" w:rsidRPr="00B96CC3" w:rsidRDefault="00DD0B4A">
      <w:pPr>
        <w:pStyle w:val="Body"/>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acc</w:t>
      </w:r>
      <w:r w:rsidR="00332678" w:rsidRPr="00B96CC3">
        <w:rPr>
          <w:rFonts w:ascii="Calibri" w:eastAsia="Calibri" w:hAnsi="Calibri" w:cs="Calibri"/>
          <w:sz w:val="24"/>
          <w:szCs w:val="24"/>
        </w:rPr>
        <w:t>idental pathogen of mammals. I</w:t>
      </w:r>
      <w:r w:rsidRPr="00B96CC3">
        <w:rPr>
          <w:rFonts w:ascii="Calibri" w:eastAsia="Calibri" w:hAnsi="Calibri" w:cs="Calibri"/>
          <w:sz w:val="24"/>
          <w:szCs w:val="24"/>
        </w:rPr>
        <w:t xml:space="preserve">ts natural life cycle </w:t>
      </w:r>
      <w:r w:rsidR="00332678" w:rsidRPr="00B96CC3">
        <w:rPr>
          <w:rFonts w:ascii="Calibri" w:eastAsia="Calibri" w:hAnsi="Calibri" w:cs="Calibri"/>
          <w:sz w:val="24"/>
          <w:szCs w:val="24"/>
        </w:rPr>
        <w:t xml:space="preserve">is </w:t>
      </w:r>
      <w:r w:rsidR="003030CE" w:rsidRPr="00B96CC3">
        <w:rPr>
          <w:rFonts w:ascii="Calibri" w:eastAsia="Calibri" w:hAnsi="Calibri" w:cs="Calibri"/>
          <w:sz w:val="24"/>
          <w:szCs w:val="24"/>
        </w:rPr>
        <w:t>that of an environmental saprophyte</w:t>
      </w:r>
      <w:r w:rsidRPr="00B96CC3">
        <w:rPr>
          <w:rFonts w:ascii="Calibri" w:eastAsia="Calibri" w:hAnsi="Calibri" w:cs="Calibri"/>
          <w:sz w:val="24"/>
          <w:szCs w:val="24"/>
        </w:rPr>
        <w:t xml:space="preserve">. The mammalian lung is an alien environment yet somehow </w:t>
      </w:r>
      <w:del w:id="23" w:author="BAYNE Rosey" w:date="2018-12-03T09:16:00Z">
        <w:r w:rsidRPr="00B96CC3" w:rsidDel="006F2372">
          <w:rPr>
            <w:rFonts w:ascii="Calibri" w:eastAsia="Calibri" w:hAnsi="Calibri" w:cs="Calibri"/>
            <w:sz w:val="24"/>
            <w:szCs w:val="24"/>
          </w:rPr>
          <w:delText xml:space="preserve">it </w:delText>
        </w:r>
      </w:del>
      <w:ins w:id="24" w:author="BAYNE Rosey" w:date="2018-12-03T09:16:00Z">
        <w:r w:rsidR="006F2372">
          <w:rPr>
            <w:rFonts w:ascii="Calibri" w:eastAsia="Calibri" w:hAnsi="Calibri" w:cs="Calibri"/>
            <w:sz w:val="24"/>
            <w:szCs w:val="24"/>
          </w:rPr>
          <w:t>this fungus</w:t>
        </w:r>
        <w:r w:rsidR="006F2372" w:rsidRPr="00B96CC3">
          <w:rPr>
            <w:rFonts w:ascii="Calibri" w:eastAsia="Calibri" w:hAnsi="Calibri" w:cs="Calibri"/>
            <w:sz w:val="24"/>
            <w:szCs w:val="24"/>
          </w:rPr>
          <w:t xml:space="preserve"> </w:t>
        </w:r>
      </w:ins>
      <w:r w:rsidRPr="00B96CC3">
        <w:rPr>
          <w:rFonts w:ascii="Calibri" w:eastAsia="Calibri" w:hAnsi="Calibri" w:cs="Calibri"/>
          <w:sz w:val="24"/>
          <w:szCs w:val="24"/>
        </w:rPr>
        <w:t>can circumvent</w:t>
      </w:r>
      <w:r w:rsidR="00332678" w:rsidRPr="00B96CC3">
        <w:rPr>
          <w:rFonts w:ascii="Calibri" w:eastAsia="Calibri" w:hAnsi="Calibri" w:cs="Calibri"/>
          <w:sz w:val="24"/>
          <w:szCs w:val="24"/>
        </w:rPr>
        <w:t xml:space="preserve"> a</w:t>
      </w:r>
      <w:r w:rsidRPr="00B96CC3">
        <w:rPr>
          <w:rFonts w:ascii="Calibri" w:eastAsia="Calibri" w:hAnsi="Calibri" w:cs="Calibri"/>
          <w:sz w:val="24"/>
          <w:szCs w:val="24"/>
        </w:rPr>
        <w:t xml:space="preserve"> myriad of defenses to cause disease. </w:t>
      </w:r>
      <w:r w:rsidR="003030CE" w:rsidRPr="00B96CC3">
        <w:rPr>
          <w:rFonts w:ascii="Calibri" w:eastAsia="Calibri" w:hAnsi="Calibri" w:cs="Calibri"/>
          <w:sz w:val="24"/>
          <w:szCs w:val="24"/>
        </w:rPr>
        <w:t>Upon inhalation into a host</w:t>
      </w:r>
      <w:ins w:id="25" w:author="BAYNE Rosey" w:date="2018-12-03T09:16:00Z">
        <w:r w:rsidR="006F2372">
          <w:rPr>
            <w:rFonts w:ascii="Calibri" w:eastAsia="Calibri" w:hAnsi="Calibri" w:cs="Calibri"/>
            <w:sz w:val="24"/>
            <w:szCs w:val="24"/>
          </w:rPr>
          <w:t>,</w:t>
        </w:r>
      </w:ins>
      <w:r w:rsidR="003030CE" w:rsidRPr="00B96CC3">
        <w:rPr>
          <w:rFonts w:ascii="Calibri" w:eastAsia="Calibri" w:hAnsi="Calibri" w:cs="Calibri"/>
          <w:sz w:val="24"/>
          <w:szCs w:val="24"/>
        </w:rPr>
        <w:t xml:space="preserve"> </w:t>
      </w:r>
      <w:r w:rsidR="003030CE" w:rsidRPr="00B96CC3">
        <w:rPr>
          <w:rFonts w:ascii="Calibri" w:eastAsia="Calibri" w:hAnsi="Calibri" w:cs="Calibri"/>
          <w:i/>
          <w:sz w:val="24"/>
          <w:szCs w:val="24"/>
        </w:rPr>
        <w:t>Cryptococcus</w:t>
      </w:r>
      <w:r w:rsidR="003030CE" w:rsidRPr="00B96CC3">
        <w:rPr>
          <w:rFonts w:ascii="Calibri" w:eastAsia="Calibri" w:hAnsi="Calibri" w:cs="Calibri"/>
          <w:sz w:val="24"/>
          <w:szCs w:val="24"/>
        </w:rPr>
        <w:t xml:space="preserve"> cells transition from spores/desiccated yeast into actively replicating virulent yeast cells. This transformation must be associated with dynamic regulation of mRNA and hence gene expression. What happens to </w:t>
      </w:r>
      <w:r w:rsidR="003030CE" w:rsidRPr="00B96CC3">
        <w:rPr>
          <w:rFonts w:ascii="Calibri" w:eastAsia="Calibri" w:hAnsi="Calibri" w:cs="Calibri"/>
          <w:i/>
          <w:sz w:val="24"/>
          <w:szCs w:val="24"/>
        </w:rPr>
        <w:t>Cryptococci</w:t>
      </w:r>
      <w:r w:rsidR="003030CE" w:rsidRPr="00B96CC3">
        <w:rPr>
          <w:rFonts w:ascii="Calibri" w:eastAsia="Calibri" w:hAnsi="Calibri" w:cs="Calibri"/>
          <w:sz w:val="24"/>
          <w:szCs w:val="24"/>
        </w:rPr>
        <w:t xml:space="preserve"> when they reactivate within a mammalian host? I would like to investigate this phenomenon in detail during the early stages of infectio</w:t>
      </w:r>
      <w:r w:rsidR="00332678" w:rsidRPr="00B96CC3">
        <w:rPr>
          <w:rFonts w:ascii="Calibri" w:eastAsia="Calibri" w:hAnsi="Calibri" w:cs="Calibri"/>
          <w:sz w:val="24"/>
          <w:szCs w:val="24"/>
        </w:rPr>
        <w:t xml:space="preserve">n. </w:t>
      </w:r>
      <w:r w:rsidR="003030CE" w:rsidRPr="00B96CC3">
        <w:rPr>
          <w:rFonts w:ascii="Calibri" w:eastAsia="Calibri" w:hAnsi="Calibri" w:cs="Calibri"/>
          <w:sz w:val="24"/>
          <w:szCs w:val="24"/>
        </w:rPr>
        <w:t xml:space="preserve">I will use quantitative and qualitative methods </w:t>
      </w:r>
      <w:r w:rsidR="00332678" w:rsidRPr="00B96CC3">
        <w:rPr>
          <w:rFonts w:ascii="Calibri" w:eastAsia="Calibri" w:hAnsi="Calibri" w:cs="Calibri"/>
          <w:sz w:val="24"/>
          <w:szCs w:val="24"/>
        </w:rPr>
        <w:t xml:space="preserve">to examine differential gene expression of </w:t>
      </w:r>
      <w:r w:rsidR="00332678" w:rsidRPr="00B96CC3">
        <w:rPr>
          <w:rFonts w:ascii="Calibri" w:eastAsia="Calibri" w:hAnsi="Calibri" w:cs="Calibri"/>
          <w:i/>
          <w:sz w:val="24"/>
          <w:szCs w:val="24"/>
        </w:rPr>
        <w:t>Cryptococcus</w:t>
      </w:r>
      <w:r w:rsidR="00332678" w:rsidRPr="00B96CC3">
        <w:rPr>
          <w:rFonts w:ascii="Calibri" w:eastAsia="Calibri" w:hAnsi="Calibri" w:cs="Calibri"/>
          <w:sz w:val="24"/>
          <w:szCs w:val="24"/>
        </w:rPr>
        <w:t xml:space="preserve"> under different environmental stimuli. Gene expression profiles represent a snapshot of cellular metabolism at the molecular level and </w:t>
      </w:r>
      <w:r w:rsidR="00F94C7A" w:rsidRPr="00B96CC3">
        <w:rPr>
          <w:rFonts w:ascii="Calibri" w:eastAsia="Calibri" w:hAnsi="Calibri" w:cs="Calibri"/>
          <w:sz w:val="24"/>
          <w:szCs w:val="24"/>
        </w:rPr>
        <w:t>may provide insights into novel therapeutic methods for drug discovery.</w:t>
      </w:r>
    </w:p>
    <w:p w14:paraId="2EF7EEB4" w14:textId="77777777" w:rsidR="004C6FDC" w:rsidRPr="00B96CC3" w:rsidRDefault="004C6FDC">
      <w:pPr>
        <w:pStyle w:val="Body"/>
        <w:rPr>
          <w:rFonts w:ascii="Calibri" w:eastAsia="Calibri" w:hAnsi="Calibri" w:cs="Calibri"/>
          <w:sz w:val="24"/>
          <w:szCs w:val="24"/>
        </w:rPr>
      </w:pPr>
    </w:p>
    <w:p w14:paraId="788D3838" w14:textId="77777777" w:rsidR="004C6FDC" w:rsidRPr="00B96CC3" w:rsidRDefault="004C6FDC">
      <w:pPr>
        <w:pStyle w:val="Body"/>
        <w:rPr>
          <w:rFonts w:ascii="Calibri" w:eastAsia="Calibri" w:hAnsi="Calibri" w:cs="Calibri"/>
          <w:sz w:val="24"/>
          <w:szCs w:val="24"/>
        </w:rPr>
      </w:pPr>
    </w:p>
    <w:p w14:paraId="5CB2AB76" w14:textId="77777777" w:rsidR="004C6FDC" w:rsidRPr="00B96CC3" w:rsidRDefault="004C6FDC">
      <w:pPr>
        <w:pStyle w:val="Body"/>
        <w:rPr>
          <w:rFonts w:ascii="Calibri" w:eastAsia="Calibri" w:hAnsi="Calibri" w:cs="Calibri"/>
          <w:sz w:val="24"/>
          <w:szCs w:val="24"/>
        </w:rPr>
      </w:pPr>
    </w:p>
    <w:p w14:paraId="4D68B618" w14:textId="77777777" w:rsidR="004C6FDC" w:rsidRPr="00B96CC3" w:rsidRDefault="004C6FDC">
      <w:pPr>
        <w:pStyle w:val="Body"/>
        <w:rPr>
          <w:rFonts w:ascii="Calibri" w:eastAsia="Calibri" w:hAnsi="Calibri" w:cs="Calibri"/>
          <w:sz w:val="24"/>
          <w:szCs w:val="24"/>
        </w:rPr>
      </w:pPr>
    </w:p>
    <w:p w14:paraId="451E8398" w14:textId="77777777" w:rsidR="004C6FDC" w:rsidRPr="00B96CC3" w:rsidRDefault="004C6FDC">
      <w:pPr>
        <w:pStyle w:val="Body"/>
        <w:rPr>
          <w:rFonts w:ascii="Calibri" w:eastAsia="Calibri" w:hAnsi="Calibri" w:cs="Calibri"/>
          <w:sz w:val="24"/>
          <w:szCs w:val="24"/>
        </w:rPr>
      </w:pPr>
    </w:p>
    <w:p w14:paraId="3EAB45FF" w14:textId="77777777" w:rsidR="004C6FDC" w:rsidRPr="00B96CC3" w:rsidRDefault="004C6FDC">
      <w:pPr>
        <w:pStyle w:val="Body"/>
        <w:rPr>
          <w:rFonts w:ascii="Calibri" w:eastAsia="Calibri" w:hAnsi="Calibri" w:cs="Calibri"/>
          <w:sz w:val="24"/>
          <w:szCs w:val="24"/>
        </w:rPr>
      </w:pPr>
    </w:p>
    <w:p w14:paraId="4BA91111" w14:textId="77777777" w:rsidR="00F94C7A" w:rsidRPr="00B96CC3" w:rsidRDefault="00F94C7A">
      <w:pPr>
        <w:pStyle w:val="Body"/>
        <w:rPr>
          <w:rFonts w:ascii="Calibri" w:eastAsia="Calibri" w:hAnsi="Calibri" w:cs="Calibri"/>
          <w:sz w:val="24"/>
          <w:szCs w:val="24"/>
        </w:rPr>
      </w:pPr>
    </w:p>
    <w:p w14:paraId="30009351" w14:textId="77777777" w:rsidR="00F94C7A" w:rsidRPr="00B96CC3" w:rsidRDefault="00F94C7A">
      <w:pPr>
        <w:pStyle w:val="Body"/>
        <w:rPr>
          <w:rFonts w:ascii="Calibri" w:eastAsia="Calibri" w:hAnsi="Calibri" w:cs="Calibri"/>
          <w:sz w:val="24"/>
          <w:szCs w:val="24"/>
        </w:rPr>
      </w:pPr>
    </w:p>
    <w:p w14:paraId="2120519C" w14:textId="77777777" w:rsidR="00F94C7A" w:rsidRPr="00B96CC3" w:rsidRDefault="00F94C7A">
      <w:pPr>
        <w:pStyle w:val="Body"/>
        <w:rPr>
          <w:rFonts w:ascii="Calibri" w:eastAsia="Calibri" w:hAnsi="Calibri" w:cs="Calibri"/>
          <w:sz w:val="24"/>
          <w:szCs w:val="24"/>
        </w:rPr>
      </w:pPr>
    </w:p>
    <w:p w14:paraId="6FE79693" w14:textId="77777777" w:rsidR="00F94C7A" w:rsidRPr="00B96CC3" w:rsidRDefault="00F94C7A">
      <w:pPr>
        <w:pStyle w:val="Body"/>
        <w:rPr>
          <w:rFonts w:ascii="Calibri" w:eastAsia="Calibri" w:hAnsi="Calibri" w:cs="Calibri"/>
          <w:sz w:val="24"/>
          <w:szCs w:val="24"/>
        </w:rPr>
      </w:pPr>
    </w:p>
    <w:p w14:paraId="22887B7E" w14:textId="77777777" w:rsidR="00F94C7A" w:rsidRPr="00B96CC3" w:rsidRDefault="00F94C7A">
      <w:pPr>
        <w:pStyle w:val="Body"/>
        <w:rPr>
          <w:rFonts w:ascii="Calibri" w:eastAsia="Calibri" w:hAnsi="Calibri" w:cs="Calibri"/>
          <w:sz w:val="24"/>
          <w:szCs w:val="24"/>
        </w:rPr>
      </w:pPr>
    </w:p>
    <w:p w14:paraId="68F64E70" w14:textId="77777777" w:rsidR="00F94C7A" w:rsidRPr="00B96CC3" w:rsidRDefault="00F94C7A">
      <w:pPr>
        <w:pStyle w:val="Body"/>
        <w:rPr>
          <w:rFonts w:ascii="Calibri" w:eastAsia="Calibri" w:hAnsi="Calibri" w:cs="Calibri"/>
          <w:sz w:val="24"/>
          <w:szCs w:val="24"/>
        </w:rPr>
      </w:pPr>
    </w:p>
    <w:p w14:paraId="4C2C0B55" w14:textId="77777777" w:rsidR="00F94C7A" w:rsidRPr="00B96CC3" w:rsidRDefault="00F94C7A">
      <w:pPr>
        <w:pStyle w:val="Body"/>
        <w:rPr>
          <w:rFonts w:ascii="Calibri" w:eastAsia="Calibri" w:hAnsi="Calibri" w:cs="Calibri"/>
          <w:sz w:val="24"/>
          <w:szCs w:val="24"/>
        </w:rPr>
      </w:pPr>
    </w:p>
    <w:p w14:paraId="50BBA441" w14:textId="77777777" w:rsidR="00F94C7A" w:rsidRPr="00B96CC3" w:rsidRDefault="00F94C7A">
      <w:pPr>
        <w:pStyle w:val="Body"/>
        <w:rPr>
          <w:rFonts w:ascii="Calibri" w:eastAsia="Calibri" w:hAnsi="Calibri" w:cs="Calibri"/>
          <w:sz w:val="24"/>
          <w:szCs w:val="24"/>
        </w:rPr>
      </w:pPr>
    </w:p>
    <w:p w14:paraId="49992C6D" w14:textId="77777777" w:rsidR="00F94C7A" w:rsidRPr="00B96CC3" w:rsidRDefault="00F94C7A">
      <w:pPr>
        <w:pStyle w:val="Body"/>
        <w:rPr>
          <w:rFonts w:ascii="Calibri" w:eastAsia="Calibri" w:hAnsi="Calibri" w:cs="Calibri"/>
          <w:sz w:val="24"/>
          <w:szCs w:val="24"/>
        </w:rPr>
      </w:pPr>
    </w:p>
    <w:p w14:paraId="144A3122" w14:textId="77777777" w:rsidR="00F94C7A" w:rsidRPr="00B96CC3" w:rsidRDefault="00F94C7A">
      <w:pPr>
        <w:pStyle w:val="Body"/>
        <w:rPr>
          <w:rFonts w:ascii="Calibri" w:eastAsia="Calibri" w:hAnsi="Calibri" w:cs="Calibri"/>
          <w:sz w:val="24"/>
          <w:szCs w:val="24"/>
        </w:rPr>
      </w:pPr>
    </w:p>
    <w:p w14:paraId="7D4BAF87" w14:textId="77777777" w:rsidR="00F94C7A" w:rsidRPr="00B96CC3" w:rsidRDefault="00F94C7A">
      <w:pPr>
        <w:pStyle w:val="Body"/>
        <w:rPr>
          <w:rFonts w:ascii="Calibri" w:eastAsia="Calibri" w:hAnsi="Calibri" w:cs="Calibri"/>
          <w:sz w:val="24"/>
          <w:szCs w:val="24"/>
        </w:rPr>
      </w:pPr>
    </w:p>
    <w:p w14:paraId="5B99C780" w14:textId="77777777" w:rsidR="00F94C7A" w:rsidRPr="00B96CC3" w:rsidRDefault="00F94C7A">
      <w:pPr>
        <w:pStyle w:val="Body"/>
        <w:rPr>
          <w:rFonts w:ascii="Calibri" w:eastAsia="Calibri" w:hAnsi="Calibri" w:cs="Calibri"/>
          <w:sz w:val="24"/>
          <w:szCs w:val="24"/>
        </w:rPr>
      </w:pPr>
    </w:p>
    <w:p w14:paraId="35876446" w14:textId="177BA683" w:rsidR="00F94C7A" w:rsidRPr="00B96CC3" w:rsidDel="00830AFD" w:rsidRDefault="004C6FDC" w:rsidP="00F94C7A">
      <w:pPr>
        <w:pStyle w:val="Body"/>
        <w:rPr>
          <w:del w:id="26" w:author="Elizabeth Hughes" w:date="2018-12-03T10:23:00Z"/>
          <w:rFonts w:ascii="Calibri" w:eastAsia="Calibri" w:hAnsi="Calibri" w:cs="Calibri"/>
          <w:sz w:val="24"/>
          <w:szCs w:val="24"/>
        </w:rPr>
      </w:pPr>
      <w:r w:rsidRPr="00B96CC3">
        <w:rPr>
          <w:rFonts w:ascii="Calibri" w:eastAsia="Calibri" w:hAnsi="Calibri" w:cs="Calibri"/>
          <w:sz w:val="24"/>
          <w:szCs w:val="24"/>
        </w:rPr>
        <w:t xml:space="preserve">Word Count: </w:t>
      </w:r>
      <w:r w:rsidR="00F94C7A" w:rsidRPr="00B96CC3">
        <w:rPr>
          <w:rFonts w:ascii="Calibri" w:eastAsia="Calibri" w:hAnsi="Calibri" w:cs="Calibri"/>
          <w:sz w:val="24"/>
          <w:szCs w:val="24"/>
        </w:rPr>
        <w:t>136</w:t>
      </w:r>
      <w:r w:rsidRPr="00B96CC3">
        <w:rPr>
          <w:rFonts w:ascii="Calibri" w:eastAsia="Calibri" w:hAnsi="Calibri" w:cs="Calibri"/>
          <w:sz w:val="24"/>
          <w:szCs w:val="24"/>
        </w:rPr>
        <w:t xml:space="preserve"> </w:t>
      </w:r>
      <w:r w:rsidR="00332678" w:rsidRPr="00B96CC3">
        <w:rPr>
          <w:rFonts w:ascii="Calibri" w:eastAsia="Calibri" w:hAnsi="Calibri" w:cs="Calibri"/>
          <w:sz w:val="24"/>
          <w:szCs w:val="24"/>
        </w:rPr>
        <w:t>(150)</w:t>
      </w:r>
      <w:bookmarkStart w:id="27" w:name="_GoBack"/>
      <w:bookmarkEnd w:id="27"/>
    </w:p>
    <w:p w14:paraId="261EA50D" w14:textId="29255005" w:rsidR="00F94C7A" w:rsidRPr="00B96CC3" w:rsidDel="00830AFD" w:rsidRDefault="00F94C7A" w:rsidP="00830AFD">
      <w:pPr>
        <w:pStyle w:val="Body"/>
        <w:rPr>
          <w:del w:id="28" w:author="Elizabeth Hughes" w:date="2018-12-03T10:23:00Z"/>
          <w:rFonts w:ascii="Calibri" w:eastAsia="Calibri" w:hAnsi="Calibri" w:cs="Calibri"/>
        </w:rPr>
        <w:pPrChange w:id="29" w:author="Elizabeth Hughes" w:date="2018-12-03T10:23:00Z">
          <w:pPr/>
        </w:pPrChange>
      </w:pPr>
      <w:del w:id="30" w:author="Elizabeth Hughes" w:date="2018-12-03T10:23:00Z">
        <w:r w:rsidRPr="00B96CC3" w:rsidDel="00830AFD">
          <w:rPr>
            <w:rFonts w:ascii="Calibri" w:eastAsia="Calibri" w:hAnsi="Calibri" w:cs="Calibri"/>
          </w:rPr>
          <w:lastRenderedPageBreak/>
          <w:br w:type="page"/>
        </w:r>
      </w:del>
    </w:p>
    <w:p w14:paraId="00AEB27A" w14:textId="77777777" w:rsidR="000341EA" w:rsidRPr="00B96CC3" w:rsidRDefault="00812FFE" w:rsidP="00830AFD">
      <w:pPr>
        <w:rPr>
          <w:rFonts w:ascii="Calibri" w:eastAsia="Calibri" w:hAnsi="Calibri" w:cs="Calibri"/>
          <w:b/>
          <w:sz w:val="32"/>
          <w:szCs w:val="32"/>
        </w:rPr>
        <w:pPrChange w:id="31" w:author="Elizabeth Hughes" w:date="2018-12-03T10:23:00Z">
          <w:pPr>
            <w:pStyle w:val="BodyA"/>
          </w:pPr>
        </w:pPrChange>
      </w:pPr>
      <w:r w:rsidRPr="00B96CC3">
        <w:rPr>
          <w:rFonts w:ascii="Calibri" w:eastAsia="Calibri" w:hAnsi="Calibri" w:cs="Calibri"/>
          <w:b/>
          <w:sz w:val="32"/>
          <w:szCs w:val="32"/>
        </w:rPr>
        <w:lastRenderedPageBreak/>
        <w:t xml:space="preserve">Host </w:t>
      </w:r>
      <w:r w:rsidR="004C6FDC" w:rsidRPr="00B96CC3">
        <w:rPr>
          <w:rFonts w:ascii="Calibri" w:eastAsia="Calibri" w:hAnsi="Calibri" w:cs="Calibri"/>
          <w:b/>
          <w:sz w:val="32"/>
          <w:szCs w:val="32"/>
        </w:rPr>
        <w:t>Organization</w:t>
      </w:r>
    </w:p>
    <w:p w14:paraId="4901A220" w14:textId="77777777"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University of Edinburgh is one of the world’s top universities, ranked 18</w:t>
      </w:r>
      <w:r w:rsidRPr="00B96CC3">
        <w:rPr>
          <w:rFonts w:ascii="Calibri" w:eastAsia="Calibri" w:hAnsi="Calibri" w:cs="Calibri"/>
          <w:sz w:val="24"/>
          <w:szCs w:val="24"/>
          <w:vertAlign w:val="superscript"/>
        </w:rPr>
        <w:t>th</w:t>
      </w:r>
      <w:r w:rsidRPr="00B96CC3">
        <w:rPr>
          <w:rFonts w:ascii="Calibri" w:eastAsia="Calibri" w:hAnsi="Calibri" w:cs="Calibri"/>
          <w:sz w:val="24"/>
          <w:szCs w:val="24"/>
        </w:rPr>
        <w:t xml:space="preserve"> in the world, 5</w:t>
      </w:r>
      <w:r w:rsidRPr="00B96CC3">
        <w:rPr>
          <w:rFonts w:ascii="Calibri" w:eastAsia="Calibri" w:hAnsi="Calibri" w:cs="Calibri"/>
          <w:sz w:val="24"/>
          <w:szCs w:val="24"/>
          <w:vertAlign w:val="superscript"/>
        </w:rPr>
        <w:t>th</w:t>
      </w:r>
      <w:r w:rsidRPr="00B96CC3">
        <w:rPr>
          <w:rFonts w:ascii="Calibri" w:eastAsia="Calibri" w:hAnsi="Calibri" w:cs="Calibri"/>
          <w:sz w:val="24"/>
          <w:szCs w:val="24"/>
        </w:rPr>
        <w:t xml:space="preserve"> in the UK and the top university in Scotland. As one of the UK’s leading research facilities Edinburgh University provides a state-of-the-art environment for cellular and molecular biology. </w:t>
      </w:r>
    </w:p>
    <w:p w14:paraId="5EB57B1E" w14:textId="77777777"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Centre for Synthetic and Systems Biology</w:t>
      </w:r>
      <w:r w:rsidR="00E04910" w:rsidRPr="00B96CC3">
        <w:rPr>
          <w:rFonts w:ascii="Calibri" w:eastAsia="Calibri" w:hAnsi="Calibri" w:cs="Calibri"/>
          <w:sz w:val="24"/>
          <w:szCs w:val="24"/>
        </w:rPr>
        <w:t>, in the Institute for Cell Biology,</w:t>
      </w:r>
      <w:r w:rsidRPr="00B96CC3">
        <w:rPr>
          <w:rFonts w:ascii="Calibri" w:eastAsia="Calibri" w:hAnsi="Calibri" w:cs="Calibri"/>
          <w:sz w:val="24"/>
          <w:szCs w:val="24"/>
        </w:rPr>
        <w:t xml:space="preserve"> is a unique inter-disciplinary environment with a track record for multi-disc</w:t>
      </w:r>
      <w:r w:rsidR="004165D6">
        <w:rPr>
          <w:rFonts w:ascii="Calibri" w:eastAsia="Calibri" w:hAnsi="Calibri" w:cs="Calibri"/>
          <w:sz w:val="24"/>
          <w:szCs w:val="24"/>
        </w:rPr>
        <w:t>iplinary research. Included is t</w:t>
      </w:r>
      <w:r w:rsidRPr="00B96CC3">
        <w:rPr>
          <w:rFonts w:ascii="Calibri" w:eastAsia="Calibri" w:hAnsi="Calibri" w:cs="Calibri"/>
          <w:sz w:val="24"/>
          <w:szCs w:val="24"/>
        </w:rPr>
        <w:t>he Genome F</w:t>
      </w:r>
      <w:r w:rsidR="00E04910" w:rsidRPr="00B96CC3">
        <w:rPr>
          <w:rFonts w:ascii="Calibri" w:eastAsia="Calibri" w:hAnsi="Calibri" w:cs="Calibri"/>
          <w:sz w:val="24"/>
          <w:szCs w:val="24"/>
        </w:rPr>
        <w:t>oundry</w:t>
      </w:r>
      <w:r w:rsidRPr="00B96CC3">
        <w:rPr>
          <w:rFonts w:ascii="Calibri" w:eastAsia="Calibri" w:hAnsi="Calibri" w:cs="Calibri"/>
          <w:sz w:val="24"/>
          <w:szCs w:val="24"/>
        </w:rPr>
        <w:t xml:space="preserve"> </w:t>
      </w:r>
      <w:r w:rsidR="00E04910" w:rsidRPr="00B96CC3">
        <w:rPr>
          <w:rFonts w:ascii="Calibri" w:eastAsia="Calibri" w:hAnsi="Calibri" w:cs="Calibri"/>
          <w:sz w:val="24"/>
          <w:szCs w:val="24"/>
        </w:rPr>
        <w:t>(</w:t>
      </w:r>
      <w:r w:rsidRPr="00B96CC3">
        <w:rPr>
          <w:rFonts w:ascii="Calibri" w:eastAsia="Calibri" w:hAnsi="Calibri" w:cs="Calibri"/>
          <w:sz w:val="24"/>
          <w:szCs w:val="24"/>
        </w:rPr>
        <w:t>a world class facility for automated DNA design and assembly</w:t>
      </w:r>
      <w:r w:rsidR="00E04910" w:rsidRPr="00B96CC3">
        <w:rPr>
          <w:rFonts w:ascii="Calibri" w:eastAsia="Calibri" w:hAnsi="Calibri" w:cs="Calibri"/>
          <w:sz w:val="24"/>
          <w:szCs w:val="24"/>
        </w:rPr>
        <w:t>) and EdinOmics providing expertise in quantitative biochemistry including up-</w:t>
      </w:r>
      <w:r w:rsidRPr="00B96CC3">
        <w:rPr>
          <w:rFonts w:ascii="Calibri" w:eastAsia="Calibri" w:hAnsi="Calibri" w:cs="Calibri"/>
          <w:sz w:val="24"/>
          <w:szCs w:val="24"/>
        </w:rPr>
        <w:t>scaling and automation of qPCR</w:t>
      </w:r>
      <w:r w:rsidR="00E04910" w:rsidRPr="00B96CC3">
        <w:rPr>
          <w:rFonts w:ascii="Calibri" w:eastAsia="Calibri" w:hAnsi="Calibri" w:cs="Calibri"/>
          <w:sz w:val="24"/>
          <w:szCs w:val="24"/>
        </w:rPr>
        <w:t>. There are facilit</w:t>
      </w:r>
      <w:r w:rsidR="004165D6">
        <w:rPr>
          <w:rFonts w:ascii="Calibri" w:eastAsia="Calibri" w:hAnsi="Calibri" w:cs="Calibri"/>
          <w:sz w:val="24"/>
          <w:szCs w:val="24"/>
        </w:rPr>
        <w:t>ies for cell imaging (LEAP and s</w:t>
      </w:r>
      <w:r w:rsidR="00E04910" w:rsidRPr="00B96CC3">
        <w:rPr>
          <w:rFonts w:ascii="Calibri" w:eastAsia="Calibri" w:hAnsi="Calibri" w:cs="Calibri"/>
          <w:sz w:val="24"/>
          <w:szCs w:val="24"/>
        </w:rPr>
        <w:t>ingle cell analysis and microscopy groups) and facilities for innovative data analysis and mechanistic modelling.</w:t>
      </w:r>
    </w:p>
    <w:p w14:paraId="73411CDD" w14:textId="461451C8" w:rsidR="00951876"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Dr. Edward Wallace, of the institute for Cell</w:t>
      </w:r>
      <w:r w:rsidR="004165D6">
        <w:rPr>
          <w:rFonts w:ascii="Calibri" w:eastAsia="Calibri" w:hAnsi="Calibri" w:cs="Calibri"/>
          <w:sz w:val="24"/>
          <w:szCs w:val="24"/>
        </w:rPr>
        <w:t xml:space="preserve"> Biology</w:t>
      </w:r>
      <w:r w:rsidRPr="00B96CC3">
        <w:rPr>
          <w:rFonts w:ascii="Calibri" w:eastAsia="Calibri" w:hAnsi="Calibri" w:cs="Calibri"/>
          <w:sz w:val="24"/>
          <w:szCs w:val="24"/>
        </w:rPr>
        <w:t xml:space="preserve">, has agreed to be my supervisor for the duration of the fellowship. Dr. Wallace in a renowned RNA scientist and working with him will allow me to build on my existing skills in the field of molecular biology but also learn new techniques including high throughput </w:t>
      </w:r>
      <w:ins w:id="32" w:author="BAYNE Rosey" w:date="2018-12-03T09:18:00Z">
        <w:r w:rsidR="006F2372">
          <w:rPr>
            <w:rFonts w:ascii="Calibri" w:eastAsia="Calibri" w:hAnsi="Calibri" w:cs="Calibri"/>
            <w:sz w:val="24"/>
            <w:szCs w:val="24"/>
          </w:rPr>
          <w:t>RT</w:t>
        </w:r>
      </w:ins>
      <w:r w:rsidRPr="00B96CC3">
        <w:rPr>
          <w:rFonts w:ascii="Calibri" w:eastAsia="Calibri" w:hAnsi="Calibri" w:cs="Calibri"/>
          <w:sz w:val="24"/>
          <w:szCs w:val="24"/>
        </w:rPr>
        <w:t xml:space="preserve">qPCR, </w:t>
      </w:r>
      <w:ins w:id="33" w:author="BAYNE Rosey" w:date="2018-12-03T09:18:00Z">
        <w:r w:rsidR="006F2372" w:rsidRPr="00B96CC3">
          <w:rPr>
            <w:rFonts w:ascii="Calibri" w:eastAsia="Calibri" w:hAnsi="Calibri" w:cs="Calibri"/>
            <w:sz w:val="24"/>
            <w:szCs w:val="24"/>
          </w:rPr>
          <w:t xml:space="preserve">library preparation </w:t>
        </w:r>
        <w:r w:rsidR="006F2372">
          <w:rPr>
            <w:rFonts w:ascii="Calibri" w:eastAsia="Calibri" w:hAnsi="Calibri" w:cs="Calibri"/>
            <w:sz w:val="24"/>
            <w:szCs w:val="24"/>
          </w:rPr>
          <w:t xml:space="preserve">and </w:t>
        </w:r>
      </w:ins>
      <w:r w:rsidRPr="00B96CC3">
        <w:rPr>
          <w:rFonts w:ascii="Calibri" w:eastAsia="Calibri" w:hAnsi="Calibri" w:cs="Calibri"/>
          <w:sz w:val="24"/>
          <w:szCs w:val="24"/>
        </w:rPr>
        <w:t>high throughput sequencing (RNA-seq)</w:t>
      </w:r>
      <w:del w:id="34" w:author="BAYNE Rosey" w:date="2018-12-03T09:19:00Z">
        <w:r w:rsidRPr="00B96CC3" w:rsidDel="006F2372">
          <w:rPr>
            <w:rFonts w:ascii="Calibri" w:eastAsia="Calibri" w:hAnsi="Calibri" w:cs="Calibri"/>
            <w:sz w:val="24"/>
            <w:szCs w:val="24"/>
          </w:rPr>
          <w:delText xml:space="preserve"> and</w:delText>
        </w:r>
      </w:del>
      <w:del w:id="35" w:author="BAYNE Rosey" w:date="2018-12-03T09:18:00Z">
        <w:r w:rsidRPr="00B96CC3" w:rsidDel="006F2372">
          <w:rPr>
            <w:rFonts w:ascii="Calibri" w:eastAsia="Calibri" w:hAnsi="Calibri" w:cs="Calibri"/>
            <w:sz w:val="24"/>
            <w:szCs w:val="24"/>
          </w:rPr>
          <w:delText xml:space="preserve"> library preparation</w:delText>
        </w:r>
      </w:del>
      <w:r w:rsidRPr="00B96CC3">
        <w:rPr>
          <w:rFonts w:ascii="Calibri" w:eastAsia="Calibri" w:hAnsi="Calibri" w:cs="Calibri"/>
          <w:sz w:val="24"/>
          <w:szCs w:val="24"/>
        </w:rPr>
        <w:t>, lab automation, bioinformatics (using R-programming) and working with large data sets. This will provide me with crucial work experience in one of Scotland’s world-class universities and equip me with specific skills in high demand in biomedical research and biotech industries.</w:t>
      </w:r>
      <w:r w:rsidR="00226DDC" w:rsidRPr="00B96CC3">
        <w:rPr>
          <w:rFonts w:ascii="Calibri" w:eastAsia="Calibri" w:hAnsi="Calibri" w:cs="Calibri"/>
          <w:sz w:val="24"/>
          <w:szCs w:val="24"/>
        </w:rPr>
        <w:t xml:space="preserve"> </w:t>
      </w:r>
      <w:ins w:id="36" w:author="BAYNE Rosey" w:date="2018-12-03T09:19:00Z">
        <w:r w:rsidR="006F2372">
          <w:rPr>
            <w:rFonts w:ascii="Calibri" w:eastAsia="Calibri" w:hAnsi="Calibri" w:cs="Calibri"/>
            <w:sz w:val="24"/>
            <w:szCs w:val="24"/>
          </w:rPr>
          <w:t xml:space="preserve">Dr </w:t>
        </w:r>
      </w:ins>
      <w:r w:rsidR="00226DDC" w:rsidRPr="00B96CC3">
        <w:rPr>
          <w:rFonts w:ascii="Calibri" w:eastAsia="Calibri" w:hAnsi="Calibri" w:cs="Calibri"/>
          <w:sz w:val="24"/>
          <w:szCs w:val="24"/>
        </w:rPr>
        <w:t xml:space="preserve">Rosey Bayne (PDRA/Lab Manager) has 30 years of experience in molecular biology techniques and will be invaluable during my re-training and introduction to new concepts and </w:t>
      </w:r>
      <w:commentRangeStart w:id="37"/>
      <w:r w:rsidR="00226DDC" w:rsidRPr="00B96CC3">
        <w:rPr>
          <w:rFonts w:ascii="Calibri" w:eastAsia="Calibri" w:hAnsi="Calibri" w:cs="Calibri"/>
          <w:sz w:val="24"/>
          <w:szCs w:val="24"/>
        </w:rPr>
        <w:t>technologies</w:t>
      </w:r>
      <w:commentRangeEnd w:id="37"/>
      <w:r w:rsidR="006F2372">
        <w:rPr>
          <w:rStyle w:val="CommentReference"/>
          <w:rFonts w:ascii="Times New Roman" w:hAnsi="Times New Roman" w:cs="Times New Roman"/>
          <w:color w:val="auto"/>
          <w:lang w:eastAsia="en-US"/>
        </w:rPr>
        <w:commentReference w:id="37"/>
      </w:r>
      <w:r w:rsidR="00226DDC" w:rsidRPr="00B96CC3">
        <w:rPr>
          <w:rFonts w:ascii="Calibri" w:eastAsia="Calibri" w:hAnsi="Calibri" w:cs="Calibri"/>
          <w:sz w:val="24"/>
          <w:szCs w:val="24"/>
        </w:rPr>
        <w:t xml:space="preserve">. </w:t>
      </w:r>
    </w:p>
    <w:p w14:paraId="23FD4ADD" w14:textId="682F7F76" w:rsidR="00226DDC" w:rsidRPr="00B96CC3" w:rsidRDefault="00BE7BAB" w:rsidP="00951876">
      <w:pPr>
        <w:pStyle w:val="BodyA"/>
        <w:rPr>
          <w:rFonts w:ascii="Calibri" w:eastAsia="Calibri" w:hAnsi="Calibri" w:cs="Calibri"/>
          <w:sz w:val="24"/>
          <w:szCs w:val="24"/>
        </w:rPr>
      </w:pPr>
      <w:r w:rsidRPr="00B96CC3">
        <w:rPr>
          <w:rFonts w:ascii="Calibri" w:eastAsia="Calibri" w:hAnsi="Calibri" w:cs="Calibri"/>
          <w:sz w:val="24"/>
          <w:szCs w:val="24"/>
        </w:rPr>
        <w:t>Edinburgh University supports academic and personal development through the Institute for Academic Development. This program provides support, learning and research development opportunities throughout the year</w:t>
      </w:r>
      <w:r w:rsidR="004165D6">
        <w:rPr>
          <w:rFonts w:ascii="Calibri" w:eastAsia="Calibri" w:hAnsi="Calibri" w:cs="Calibri"/>
          <w:sz w:val="24"/>
          <w:szCs w:val="24"/>
        </w:rPr>
        <w:t>,</w:t>
      </w:r>
      <w:r w:rsidRPr="00B96CC3">
        <w:rPr>
          <w:rFonts w:ascii="Calibri" w:eastAsia="Calibri" w:hAnsi="Calibri" w:cs="Calibri"/>
          <w:sz w:val="24"/>
          <w:szCs w:val="24"/>
        </w:rPr>
        <w:t xml:space="preserve"> including workshops, courses, online resources, networking and advice. These include </w:t>
      </w:r>
      <w:r w:rsidR="009C4697" w:rsidRPr="00B96CC3">
        <w:rPr>
          <w:rFonts w:ascii="Calibri" w:eastAsia="Calibri" w:hAnsi="Calibri" w:cs="Calibri"/>
          <w:sz w:val="24"/>
          <w:szCs w:val="24"/>
        </w:rPr>
        <w:t xml:space="preserve">workshops and courses on academic writing, career management and development, data management, funding opportunities, ethics, teaching and supervising students. During my fellowship I intend to make full use of these </w:t>
      </w:r>
      <w:commentRangeStart w:id="38"/>
      <w:r w:rsidR="009C4697" w:rsidRPr="00B96CC3">
        <w:rPr>
          <w:rFonts w:ascii="Calibri" w:eastAsia="Calibri" w:hAnsi="Calibri" w:cs="Calibri"/>
          <w:sz w:val="24"/>
          <w:szCs w:val="24"/>
        </w:rPr>
        <w:t>resources</w:t>
      </w:r>
      <w:commentRangeEnd w:id="38"/>
      <w:r w:rsidR="00C423EA">
        <w:rPr>
          <w:rStyle w:val="CommentReference"/>
          <w:rFonts w:ascii="Times New Roman" w:hAnsi="Times New Roman" w:cs="Times New Roman"/>
          <w:color w:val="auto"/>
          <w:lang w:eastAsia="en-US"/>
        </w:rPr>
        <w:commentReference w:id="38"/>
      </w:r>
      <w:r w:rsidR="009C4697" w:rsidRPr="00B96CC3">
        <w:rPr>
          <w:rFonts w:ascii="Calibri" w:eastAsia="Calibri" w:hAnsi="Calibri" w:cs="Calibri"/>
          <w:sz w:val="24"/>
          <w:szCs w:val="24"/>
        </w:rPr>
        <w:t xml:space="preserve"> to enhance my personal and professional qualifications to help advance my career.</w:t>
      </w:r>
      <w:ins w:id="39" w:author="BAYNE Rosey" w:date="2018-12-03T09:21:00Z">
        <w:r w:rsidR="00C423EA">
          <w:rPr>
            <w:rFonts w:ascii="Calibri" w:eastAsia="Calibri" w:hAnsi="Calibri" w:cs="Calibri"/>
            <w:sz w:val="24"/>
            <w:szCs w:val="24"/>
          </w:rPr>
          <w:t xml:space="preserve"> </w:t>
        </w:r>
      </w:ins>
    </w:p>
    <w:p w14:paraId="472DCE6F" w14:textId="77777777" w:rsidR="00E04910" w:rsidRPr="00B96CC3" w:rsidRDefault="00E04910" w:rsidP="00951876">
      <w:pPr>
        <w:pStyle w:val="BodyA"/>
        <w:rPr>
          <w:rFonts w:ascii="Calibri" w:eastAsia="Calibri" w:hAnsi="Calibri" w:cs="Calibri"/>
          <w:b/>
          <w:sz w:val="24"/>
          <w:szCs w:val="24"/>
        </w:rPr>
      </w:pPr>
      <w:r w:rsidRPr="00B96CC3">
        <w:rPr>
          <w:rFonts w:ascii="Calibri" w:eastAsia="Calibri" w:hAnsi="Calibri" w:cs="Calibri"/>
          <w:b/>
          <w:sz w:val="24"/>
          <w:szCs w:val="24"/>
        </w:rPr>
        <w:t xml:space="preserve">Supervisor: </w:t>
      </w:r>
    </w:p>
    <w:p w14:paraId="43556379" w14:textId="77777777" w:rsidR="00E04910" w:rsidRPr="00B96CC3" w:rsidRDefault="00812FFE" w:rsidP="009C4697">
      <w:pPr>
        <w:pStyle w:val="BodyA"/>
        <w:spacing w:line="240" w:lineRule="auto"/>
        <w:rPr>
          <w:rFonts w:ascii="Calibri" w:eastAsia="Calibri" w:hAnsi="Calibri" w:cs="Calibri"/>
          <w:sz w:val="24"/>
          <w:szCs w:val="24"/>
        </w:rPr>
      </w:pPr>
      <w:r w:rsidRPr="00B96CC3">
        <w:rPr>
          <w:rFonts w:ascii="Calibri" w:eastAsia="Calibri" w:hAnsi="Calibri" w:cs="Calibri"/>
          <w:sz w:val="24"/>
          <w:szCs w:val="24"/>
        </w:rPr>
        <w:t>Dr. Edward Wallace.</w:t>
      </w:r>
    </w:p>
    <w:p w14:paraId="3DD5E90E" w14:textId="77777777" w:rsidR="00E04910" w:rsidRPr="00B96CC3" w:rsidRDefault="00812FFE" w:rsidP="009C4697">
      <w:pPr>
        <w:pStyle w:val="BodyA"/>
        <w:spacing w:line="240" w:lineRule="auto"/>
        <w:rPr>
          <w:rFonts w:ascii="Calibri" w:eastAsia="Calibri" w:hAnsi="Calibri" w:cs="Calibri"/>
          <w:sz w:val="24"/>
          <w:szCs w:val="24"/>
        </w:rPr>
      </w:pPr>
      <w:r w:rsidRPr="00B96CC3">
        <w:rPr>
          <w:rFonts w:ascii="Calibri" w:eastAsia="Calibri" w:hAnsi="Calibri" w:cs="Calibri"/>
          <w:sz w:val="24"/>
          <w:szCs w:val="24"/>
        </w:rPr>
        <w:t>Sir Henry Dale Fellow (Wellcome Trust/Royal Society Early Career Research Fellow).</w:t>
      </w:r>
    </w:p>
    <w:p w14:paraId="525A9E98" w14:textId="77777777" w:rsidR="00E04910" w:rsidRPr="00B96CC3" w:rsidRDefault="00812FFE" w:rsidP="009C4697">
      <w:pPr>
        <w:pStyle w:val="BodyA"/>
        <w:spacing w:line="240" w:lineRule="auto"/>
        <w:rPr>
          <w:rFonts w:ascii="Calibri" w:eastAsia="Calibri" w:hAnsi="Calibri" w:cs="Calibri"/>
          <w:sz w:val="24"/>
          <w:szCs w:val="24"/>
        </w:rPr>
      </w:pPr>
      <w:r w:rsidRPr="00B96CC3">
        <w:rPr>
          <w:rFonts w:ascii="Calibri" w:eastAsia="Calibri" w:hAnsi="Calibri" w:cs="Calibri"/>
          <w:sz w:val="24"/>
          <w:szCs w:val="24"/>
        </w:rPr>
        <w:t>Institute for Cell Biology, School of Biological Sciences, Edinburgh University.</w:t>
      </w:r>
    </w:p>
    <w:p w14:paraId="79830542" w14:textId="4C992C5C" w:rsidR="000341EA" w:rsidRPr="00B96CC3" w:rsidRDefault="00812FFE" w:rsidP="009C4697">
      <w:pPr>
        <w:pStyle w:val="BodyA"/>
        <w:spacing w:line="240" w:lineRule="auto"/>
        <w:rPr>
          <w:rFonts w:ascii="Calibri" w:eastAsia="Calibri" w:hAnsi="Calibri" w:cs="Calibri"/>
          <w:sz w:val="24"/>
          <w:szCs w:val="24"/>
        </w:rPr>
      </w:pPr>
      <w:r w:rsidRPr="00B96CC3">
        <w:rPr>
          <w:rFonts w:ascii="Calibri" w:eastAsia="Calibri" w:hAnsi="Calibri" w:cs="Calibri"/>
          <w:sz w:val="24"/>
          <w:szCs w:val="24"/>
        </w:rPr>
        <w:t>Project funding remit: The lab is funded by Wellcome Trust/</w:t>
      </w:r>
      <w:del w:id="40" w:author="BAYNE Rosey" w:date="2018-12-03T09:22:00Z">
        <w:r w:rsidRPr="00B96CC3" w:rsidDel="00C423EA">
          <w:rPr>
            <w:rFonts w:ascii="Calibri" w:eastAsia="Calibri" w:hAnsi="Calibri" w:cs="Calibri"/>
            <w:sz w:val="24"/>
            <w:szCs w:val="24"/>
          </w:rPr>
          <w:delText xml:space="preserve">opal </w:delText>
        </w:r>
      </w:del>
      <w:ins w:id="41" w:author="BAYNE Rosey" w:date="2018-12-03T09:22:00Z">
        <w:r w:rsidR="00C423EA">
          <w:rPr>
            <w:rFonts w:ascii="Calibri" w:eastAsia="Calibri" w:hAnsi="Calibri" w:cs="Calibri"/>
            <w:sz w:val="24"/>
            <w:szCs w:val="24"/>
          </w:rPr>
          <w:t>Roy</w:t>
        </w:r>
        <w:r w:rsidR="00C423EA" w:rsidRPr="00B96CC3">
          <w:rPr>
            <w:rFonts w:ascii="Calibri" w:eastAsia="Calibri" w:hAnsi="Calibri" w:cs="Calibri"/>
            <w:sz w:val="24"/>
            <w:szCs w:val="24"/>
          </w:rPr>
          <w:t xml:space="preserve">al </w:t>
        </w:r>
      </w:ins>
      <w:r w:rsidRPr="00B96CC3">
        <w:rPr>
          <w:rFonts w:ascii="Calibri" w:eastAsia="Calibri" w:hAnsi="Calibri" w:cs="Calibri"/>
          <w:sz w:val="24"/>
          <w:szCs w:val="24"/>
        </w:rPr>
        <w:t>Society. Innovative research on fungal pathogens falls under the MRC’s health strategic aim.</w:t>
      </w:r>
    </w:p>
    <w:p w14:paraId="326D9F3A" w14:textId="77777777" w:rsidR="000341EA" w:rsidRPr="00B96CC3" w:rsidRDefault="00E04910">
      <w:pPr>
        <w:pStyle w:val="BodyA"/>
        <w:rPr>
          <w:rFonts w:ascii="Calibri" w:eastAsia="Calibri" w:hAnsi="Calibri" w:cs="Calibri"/>
          <w:sz w:val="24"/>
          <w:szCs w:val="24"/>
        </w:rPr>
      </w:pPr>
      <w:r w:rsidRPr="00B96CC3">
        <w:rPr>
          <w:rFonts w:ascii="Calibri" w:eastAsia="Calibri" w:hAnsi="Calibri" w:cs="Calibri"/>
          <w:b/>
          <w:sz w:val="24"/>
          <w:szCs w:val="24"/>
        </w:rPr>
        <w:t>Relevant collaborations:</w:t>
      </w:r>
    </w:p>
    <w:p w14:paraId="32823D6D" w14:textId="77777777" w:rsidR="009C4697" w:rsidRPr="004165D6" w:rsidRDefault="004165D6">
      <w:pPr>
        <w:pStyle w:val="BodyA"/>
        <w:rPr>
          <w:rFonts w:ascii="Calibri" w:eastAsia="Calibri" w:hAnsi="Calibri" w:cs="Calibri"/>
          <w:color w:val="FF0000"/>
          <w:sz w:val="24"/>
          <w:szCs w:val="24"/>
        </w:rPr>
      </w:pPr>
      <w:r w:rsidRPr="004165D6">
        <w:rPr>
          <w:rFonts w:ascii="Calibri" w:eastAsia="Calibri" w:hAnsi="Calibri" w:cs="Calibri"/>
          <w:color w:val="FF0000"/>
          <w:sz w:val="24"/>
          <w:szCs w:val="24"/>
        </w:rPr>
        <w:t>Should I put anything in this section?</w:t>
      </w:r>
    </w:p>
    <w:p w14:paraId="497B51C5" w14:textId="77777777" w:rsidR="0053306F" w:rsidRPr="00B96CC3" w:rsidRDefault="004C6FDC">
      <w:pPr>
        <w:pStyle w:val="Body"/>
        <w:rPr>
          <w:rFonts w:ascii="Calibri" w:eastAsia="Calibri" w:hAnsi="Calibri" w:cs="Calibri"/>
          <w:sz w:val="24"/>
          <w:szCs w:val="24"/>
        </w:rPr>
        <w:sectPr w:rsidR="0053306F" w:rsidRPr="00B96CC3">
          <w:headerReference w:type="default" r:id="rId10"/>
          <w:footerReference w:type="default" r:id="rId11"/>
          <w:pgSz w:w="11900" w:h="16840"/>
          <w:pgMar w:top="1134" w:right="1134" w:bottom="1134" w:left="1134" w:header="709" w:footer="850" w:gutter="0"/>
          <w:cols w:space="720"/>
        </w:sectPr>
      </w:pPr>
      <w:r w:rsidRPr="00B96CC3">
        <w:rPr>
          <w:rFonts w:ascii="Calibri" w:eastAsia="Calibri" w:hAnsi="Calibri" w:cs="Calibri"/>
          <w:sz w:val="24"/>
          <w:szCs w:val="24"/>
        </w:rPr>
        <w:t>Word Count:</w:t>
      </w:r>
      <w:r w:rsidR="004165D6">
        <w:rPr>
          <w:rFonts w:ascii="Calibri" w:eastAsia="Calibri" w:hAnsi="Calibri" w:cs="Calibri"/>
          <w:sz w:val="24"/>
          <w:szCs w:val="24"/>
        </w:rPr>
        <w:t xml:space="preserve"> 377</w:t>
      </w:r>
      <w:r w:rsidR="00F94C7A" w:rsidRPr="00B96CC3">
        <w:rPr>
          <w:rFonts w:ascii="Calibri" w:eastAsia="Calibri" w:hAnsi="Calibri" w:cs="Calibri"/>
          <w:sz w:val="24"/>
          <w:szCs w:val="24"/>
        </w:rPr>
        <w:t xml:space="preserve"> (400)</w:t>
      </w:r>
    </w:p>
    <w:p w14:paraId="1AFCBDDF" w14:textId="77777777" w:rsidR="004165D6" w:rsidRDefault="004165D6" w:rsidP="00CF4F2B">
      <w:pPr>
        <w:pStyle w:val="BodyA"/>
        <w:rPr>
          <w:rFonts w:ascii="Calibri" w:eastAsia="Calibri" w:hAnsi="Calibri" w:cs="Calibri"/>
          <w:sz w:val="24"/>
          <w:szCs w:val="24"/>
        </w:rPr>
      </w:pPr>
      <w:r w:rsidRPr="004165D6">
        <w:rPr>
          <w:noProof/>
          <w:lang w:val="en-GB"/>
        </w:rPr>
        <w:lastRenderedPageBreak/>
        <w:drawing>
          <wp:inline distT="0" distB="0" distL="0" distR="0" wp14:anchorId="43E17777" wp14:editId="3BB0E161">
            <wp:extent cx="9253220" cy="526030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53220" cy="5260308"/>
                    </a:xfrm>
                    <a:prstGeom prst="rect">
                      <a:avLst/>
                    </a:prstGeom>
                    <a:noFill/>
                    <a:ln>
                      <a:noFill/>
                    </a:ln>
                  </pic:spPr>
                </pic:pic>
              </a:graphicData>
            </a:graphic>
          </wp:inline>
        </w:drawing>
      </w:r>
    </w:p>
    <w:p w14:paraId="6D0CDC8A" w14:textId="77777777" w:rsidR="00C415BC" w:rsidRDefault="00C415BC" w:rsidP="00CF4F2B">
      <w:pPr>
        <w:pStyle w:val="BodyA"/>
        <w:rPr>
          <w:rFonts w:ascii="Calibri" w:eastAsia="Calibri" w:hAnsi="Calibri" w:cs="Calibri"/>
          <w:sz w:val="24"/>
          <w:szCs w:val="24"/>
        </w:rPr>
        <w:sectPr w:rsidR="00C415BC" w:rsidSect="0023753B">
          <w:pgSz w:w="16840" w:h="11900" w:orient="landscape"/>
          <w:pgMar w:top="851" w:right="1134" w:bottom="1134" w:left="1134" w:header="709" w:footer="850" w:gutter="0"/>
          <w:cols w:space="720"/>
          <w:docGrid w:linePitch="326"/>
        </w:sectPr>
      </w:pPr>
      <w:r>
        <w:rPr>
          <w:rFonts w:ascii="Calibri" w:eastAsia="Calibri" w:hAnsi="Calibri" w:cs="Calibri"/>
          <w:sz w:val="24"/>
          <w:szCs w:val="24"/>
        </w:rPr>
        <w:t>Word Count: 400 (400)</w:t>
      </w:r>
    </w:p>
    <w:p w14:paraId="217593BE" w14:textId="77777777" w:rsidR="000341EA" w:rsidRPr="00B96CC3" w:rsidRDefault="00A525CE">
      <w:pPr>
        <w:pStyle w:val="BodyA"/>
        <w:rPr>
          <w:rFonts w:ascii="Calibri" w:eastAsia="Calibri" w:hAnsi="Calibri" w:cs="Calibri"/>
          <w:b/>
          <w:sz w:val="32"/>
          <w:szCs w:val="32"/>
        </w:rPr>
      </w:pPr>
      <w:r w:rsidRPr="00A525CE">
        <w:rPr>
          <w:rFonts w:ascii="Calibri" w:eastAsia="Calibri" w:hAnsi="Calibri" w:cs="Calibri"/>
          <w:b/>
          <w:sz w:val="32"/>
          <w:szCs w:val="32"/>
        </w:rPr>
        <w:lastRenderedPageBreak/>
        <w:t>Dynamic mRNA processing i</w:t>
      </w:r>
      <w:r>
        <w:rPr>
          <w:rFonts w:ascii="Calibri" w:eastAsia="Calibri" w:hAnsi="Calibri" w:cs="Calibri"/>
          <w:b/>
          <w:sz w:val="32"/>
          <w:szCs w:val="32"/>
        </w:rPr>
        <w:t xml:space="preserve">n response to environmental </w:t>
      </w:r>
      <w:r w:rsidRPr="00A525CE">
        <w:rPr>
          <w:rFonts w:ascii="Calibri" w:eastAsia="Calibri" w:hAnsi="Calibri" w:cs="Calibri"/>
          <w:b/>
          <w:sz w:val="32"/>
          <w:szCs w:val="32"/>
        </w:rPr>
        <w:t xml:space="preserve">stimuli in the fungal pathogen </w:t>
      </w:r>
      <w:r w:rsidRPr="008C343B">
        <w:rPr>
          <w:rFonts w:ascii="Calibri" w:eastAsia="Calibri" w:hAnsi="Calibri" w:cs="Calibri"/>
          <w:b/>
          <w:i/>
          <w:sz w:val="32"/>
          <w:szCs w:val="32"/>
          <w:rPrChange w:id="42" w:author="BAYNE Rosey" w:date="2018-12-03T09:27:00Z">
            <w:rPr>
              <w:rFonts w:ascii="Calibri" w:eastAsia="Calibri" w:hAnsi="Calibri" w:cs="Calibri"/>
              <w:b/>
              <w:sz w:val="32"/>
              <w:szCs w:val="32"/>
            </w:rPr>
          </w:rPrChange>
        </w:rPr>
        <w:t>Cryptococcus neoformans</w:t>
      </w:r>
      <w:r w:rsidRPr="00A525CE">
        <w:rPr>
          <w:rFonts w:ascii="Calibri" w:eastAsia="Calibri" w:hAnsi="Calibri" w:cs="Calibri"/>
          <w:b/>
          <w:sz w:val="32"/>
          <w:szCs w:val="32"/>
        </w:rPr>
        <w:t>.</w:t>
      </w:r>
    </w:p>
    <w:p w14:paraId="36B1B25F" w14:textId="77777777" w:rsidR="00397181" w:rsidRPr="00B96CC3" w:rsidRDefault="00397181" w:rsidP="00874BD1">
      <w:pPr>
        <w:pStyle w:val="BodyA"/>
        <w:rPr>
          <w:rFonts w:ascii="Calibri" w:eastAsia="Calibri" w:hAnsi="Calibri" w:cs="Calibri"/>
          <w:b/>
          <w:sz w:val="24"/>
          <w:szCs w:val="24"/>
        </w:rPr>
      </w:pPr>
      <w:r w:rsidRPr="00B96CC3">
        <w:rPr>
          <w:rFonts w:ascii="Calibri" w:eastAsia="Calibri" w:hAnsi="Calibri" w:cs="Calibri"/>
          <w:b/>
          <w:sz w:val="24"/>
          <w:szCs w:val="24"/>
          <w:u w:val="single"/>
        </w:rPr>
        <w:t>Background</w:t>
      </w:r>
      <w:r w:rsidRPr="00B96CC3">
        <w:rPr>
          <w:rFonts w:ascii="Calibri" w:eastAsia="Calibri" w:hAnsi="Calibri" w:cs="Calibri"/>
          <w:b/>
          <w:sz w:val="24"/>
          <w:szCs w:val="24"/>
        </w:rPr>
        <w:t>:</w:t>
      </w:r>
    </w:p>
    <w:p w14:paraId="5A14B1E3" w14:textId="684D4F3B" w:rsidR="004D3A66" w:rsidRPr="00B96CC3" w:rsidRDefault="00874BD1" w:rsidP="00874BD1">
      <w:pPr>
        <w:pStyle w:val="BodyA"/>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opportunis</w:t>
      </w:r>
      <w:r w:rsidR="00FB6F5E" w:rsidRPr="00B96CC3">
        <w:rPr>
          <w:rFonts w:ascii="Calibri" w:eastAsia="Calibri" w:hAnsi="Calibri" w:cs="Calibri"/>
          <w:sz w:val="24"/>
          <w:szCs w:val="24"/>
        </w:rPr>
        <w:t>tic and facultative pathogen and</w:t>
      </w:r>
      <w:r w:rsidRPr="00B96CC3">
        <w:rPr>
          <w:rFonts w:ascii="Calibri" w:eastAsia="Calibri" w:hAnsi="Calibri" w:cs="Calibri"/>
          <w:sz w:val="24"/>
          <w:szCs w:val="24"/>
        </w:rPr>
        <w:t xml:space="preserve"> the causative agent of cryptococcosis</w:t>
      </w:r>
      <w:r w:rsidR="00FB6F5E" w:rsidRPr="00B96CC3">
        <w:rPr>
          <w:rFonts w:ascii="Calibri" w:eastAsia="Calibri" w:hAnsi="Calibri" w:cs="Calibri"/>
          <w:sz w:val="24"/>
          <w:szCs w:val="24"/>
        </w:rPr>
        <w:t>.</w:t>
      </w:r>
      <w:r w:rsidRPr="00B96CC3">
        <w:rPr>
          <w:rFonts w:ascii="Calibri" w:eastAsia="Calibri" w:hAnsi="Calibri" w:cs="Calibri"/>
          <w:sz w:val="24"/>
          <w:szCs w:val="24"/>
        </w:rPr>
        <w:t xml:space="preserve"> </w:t>
      </w:r>
      <w:r w:rsidR="00F94C7A" w:rsidRPr="00B96CC3">
        <w:rPr>
          <w:rStyle w:val="FootnoteReference"/>
          <w:rFonts w:ascii="Calibri" w:eastAsia="Calibri" w:hAnsi="Calibri" w:cs="Calibri"/>
          <w:sz w:val="24"/>
          <w:szCs w:val="24"/>
        </w:rPr>
        <w:fldChar w:fldCharType="begin" w:fldLock="1"/>
      </w:r>
      <w:r w:rsidR="004165D6">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4,5&lt;/sup&gt;","plainTextFormattedCitation":"4,5","previouslyFormattedCitation":"&lt;sup&gt;5,6&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4165D6" w:rsidRPr="004165D6">
        <w:rPr>
          <w:rFonts w:ascii="Calibri" w:eastAsia="Calibri" w:hAnsi="Calibri" w:cs="Calibri"/>
          <w:bCs/>
          <w:noProof/>
          <w:sz w:val="24"/>
          <w:szCs w:val="24"/>
          <w:vertAlign w:val="superscript"/>
        </w:rPr>
        <w:t>4,5</w:t>
      </w:r>
      <w:r w:rsidR="00F94C7A" w:rsidRPr="00B96CC3">
        <w:rPr>
          <w:rStyle w:val="FootnoteReference"/>
          <w:rFonts w:ascii="Calibri" w:eastAsia="Calibri" w:hAnsi="Calibri" w:cs="Calibri"/>
          <w:sz w:val="24"/>
          <w:szCs w:val="24"/>
        </w:rPr>
        <w:fldChar w:fldCharType="end"/>
      </w:r>
      <w:r w:rsidR="004D3A66" w:rsidRPr="00B96CC3">
        <w:rPr>
          <w:rFonts w:ascii="Calibri" w:eastAsia="Calibri" w:hAnsi="Calibri" w:cs="Calibri"/>
          <w:sz w:val="24"/>
          <w:szCs w:val="24"/>
        </w:rPr>
        <w:t xml:space="preserve">. </w:t>
      </w:r>
      <w:r w:rsidR="004D3A66" w:rsidRPr="00B96CC3">
        <w:rPr>
          <w:rFonts w:ascii="Calibri" w:eastAsia="Calibri" w:hAnsi="Calibri" w:cs="Calibri"/>
          <w:i/>
          <w:sz w:val="24"/>
          <w:szCs w:val="24"/>
        </w:rPr>
        <w:t>C. neoformans</w:t>
      </w:r>
      <w:r w:rsidR="004D3A66" w:rsidRPr="00B96CC3">
        <w:rPr>
          <w:rFonts w:ascii="Calibri" w:eastAsia="Calibri" w:hAnsi="Calibri" w:cs="Calibri"/>
          <w:sz w:val="24"/>
          <w:szCs w:val="24"/>
        </w:rPr>
        <w:t xml:space="preserve"> primarily infects immunocompromised individuals and is one of only a few fungal species that have been shown to cross the blood-brain barrier</w:t>
      </w:r>
      <w:ins w:id="43" w:author="BAYNE Rosey" w:date="2018-12-03T09:27:00Z">
        <w:r w:rsidR="008C343B">
          <w:rPr>
            <w:rFonts w:ascii="Calibri" w:eastAsia="Calibri" w:hAnsi="Calibri" w:cs="Calibri"/>
            <w:sz w:val="24"/>
            <w:szCs w:val="24"/>
          </w:rPr>
          <w:t>,</w:t>
        </w:r>
      </w:ins>
      <w:r w:rsidR="004D3A66" w:rsidRPr="00B96CC3">
        <w:rPr>
          <w:rFonts w:ascii="Calibri" w:eastAsia="Calibri" w:hAnsi="Calibri" w:cs="Calibri"/>
          <w:sz w:val="24"/>
          <w:szCs w:val="24"/>
        </w:rPr>
        <w:t xml:space="preserve"> leading to </w:t>
      </w:r>
      <w:r w:rsidR="004D3A66" w:rsidRPr="00B96CC3">
        <w:rPr>
          <w:rFonts w:ascii="Calibri" w:eastAsia="Calibri" w:hAnsi="Calibri" w:cs="Calibri"/>
          <w:i/>
          <w:sz w:val="24"/>
          <w:szCs w:val="24"/>
        </w:rPr>
        <w:t>cryptococcal</w:t>
      </w:r>
      <w:r w:rsidR="004D3A66" w:rsidRPr="00B96CC3">
        <w:rPr>
          <w:rFonts w:ascii="Calibri" w:eastAsia="Calibri" w:hAnsi="Calibri" w:cs="Calibri"/>
          <w:sz w:val="24"/>
          <w:szCs w:val="24"/>
        </w:rPr>
        <w:t xml:space="preserve"> meningitis that is fatal if left untreated </w:t>
      </w:r>
      <w:r w:rsidR="00F94C7A" w:rsidRPr="00B96CC3">
        <w:rPr>
          <w:rStyle w:val="FootnoteReference"/>
          <w:rFonts w:ascii="Calibri" w:eastAsia="Calibri" w:hAnsi="Calibri" w:cs="Calibri"/>
          <w:sz w:val="24"/>
          <w:szCs w:val="24"/>
        </w:rPr>
        <w:fldChar w:fldCharType="begin" w:fldLock="1"/>
      </w:r>
      <w:r w:rsidR="004165D6">
        <w:rPr>
          <w:rFonts w:ascii="Calibri" w:eastAsia="Calibri" w:hAnsi="Calibri" w:cs="Calibri"/>
          <w:sz w:val="24"/>
          <w:szCs w:val="24"/>
        </w:rPr>
        <w:instrText>ADDIN CSL_CITATION {"citationItems":[{"id":"ITEM-1","itemData":{"DOI":"10.1097/QAD.0b013e328322ffc3","ISSN":"0269-9370","author":[{"dropping-particle":"","family":"Harrison","given":"Thomas S","non-dropping-particle":"","parse-names":false,"suffix":""}],"container-title":"AIDS","id":"ITEM-1","issue":"4","issued":{"date-parts":[["2009","2"]]},"page":"531-532","title":"The burden of HIV-associated cryptococcal disease","type":"article-journal","volume":"23"},"uris":["http://www.mendeley.com/documents/?uuid=8a6ffd7a-8ee1-3c45-8c1b-8b931f53dabc"]},{"id":"ITEM-2","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M","non-dropping-particle":"","parse-names":false,"suffix":""}],"container-title":"AIDS","id":"ITEM-2","issue":"4","issued":{"date-parts":[["2009","2"]]},"page":"525-530","title":"Estimation of the current global burden of cryptococcal meningitis among persons living with HIV/AIDS","type":"article-journal","volume":"23"},"uris":["http://www.mendeley.com/documents/?uuid=9ff619e3-7b68-395d-9e3b-5e1a668288bc"]}],"mendeley":{"formattedCitation":"&lt;sup&gt;4,5&lt;/sup&gt;","plainTextFormattedCitation":"4,5","previouslyFormattedCitation":"&lt;sup&gt;5,6&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4165D6" w:rsidRPr="004165D6">
        <w:rPr>
          <w:rFonts w:ascii="Calibri" w:eastAsia="Calibri" w:hAnsi="Calibri" w:cs="Calibri"/>
          <w:noProof/>
          <w:sz w:val="24"/>
          <w:szCs w:val="24"/>
          <w:vertAlign w:val="superscript"/>
        </w:rPr>
        <w:t>4,5</w:t>
      </w:r>
      <w:r w:rsidR="00F94C7A" w:rsidRPr="00B96CC3">
        <w:rPr>
          <w:rStyle w:val="FootnoteReference"/>
          <w:rFonts w:ascii="Calibri" w:eastAsia="Calibri" w:hAnsi="Calibri" w:cs="Calibri"/>
          <w:sz w:val="24"/>
          <w:szCs w:val="24"/>
        </w:rPr>
        <w:fldChar w:fldCharType="end"/>
      </w:r>
      <w:r w:rsidR="004D3A66" w:rsidRPr="00B96CC3">
        <w:rPr>
          <w:rFonts w:ascii="Calibri" w:eastAsia="Calibri" w:hAnsi="Calibri" w:cs="Calibri"/>
          <w:sz w:val="24"/>
          <w:szCs w:val="24"/>
        </w:rPr>
        <w:t xml:space="preserve">. A global number of 223 000 cases of </w:t>
      </w:r>
      <w:r w:rsidR="004D3A66" w:rsidRPr="00B96CC3">
        <w:rPr>
          <w:rFonts w:ascii="Calibri" w:eastAsia="Calibri" w:hAnsi="Calibri" w:cs="Calibri"/>
          <w:i/>
          <w:sz w:val="24"/>
          <w:szCs w:val="24"/>
        </w:rPr>
        <w:t>cryptococcal</w:t>
      </w:r>
      <w:r w:rsidR="004D3A66" w:rsidRPr="00B96CC3">
        <w:rPr>
          <w:rFonts w:ascii="Calibri" w:eastAsia="Calibri" w:hAnsi="Calibri" w:cs="Calibri"/>
          <w:sz w:val="24"/>
          <w:szCs w:val="24"/>
        </w:rPr>
        <w:t xml:space="preserve"> meningitis are estimated to occur annually, with over 70% of cases in sub-Saharan Africa, and an estimated 181 100 resulting deaths </w:t>
      </w:r>
      <w:r w:rsidR="00F94C7A" w:rsidRPr="00B96CC3">
        <w:rPr>
          <w:rStyle w:val="FootnoteReference"/>
          <w:rFonts w:ascii="Calibri" w:eastAsia="Calibri" w:hAnsi="Calibri" w:cs="Calibri"/>
          <w:sz w:val="24"/>
          <w:szCs w:val="24"/>
        </w:rPr>
        <w:fldChar w:fldCharType="begin" w:fldLock="1"/>
      </w:r>
      <w:r w:rsidR="004165D6">
        <w:rPr>
          <w:rFonts w:ascii="Calibri" w:eastAsia="Calibri" w:hAnsi="Calibri" w:cs="Calibri"/>
          <w:sz w:val="24"/>
          <w:szCs w:val="24"/>
        </w:rPr>
        <w:instrText>ADDIN CSL_CITATION {"citationItems":[{"id":"ITEM-1","itemData":{"DOI":"10.1016/S1473-3099(17)30243-8","ISSN":"1474-4457","PMID":"28483415","abstract":"BACKGROUND Cryptococcus is the most common cause of meningitis in adults living with HIV in sub-Saharan Africa. Global burden estimates are crucial to guide prevention strategies and to determine treatment needs, and we aimed to provide an updated estimate of global incidence of HIV-associated cryptococcal disease. METHODS We used 2014 Joint UN Programme on HIV and AIDS estimates of adults (aged &gt;15 years) with HIV and antiretroviral therapy (ART) coverage. Estimates of CD4 less than 100 cells per μL, virological failure incidence, and loss to follow-up were from published multinational cohorts in low-income and middle-income countries. We calculated those at risk for cryptococcal infection, specifically those with CD4 less than 100 cells/μL not on ART, and those with CD4 less than 100 cells per μL on ART but lost to follow-up or with virological failure. Cryptococcal antigenaemia prevalence by country was derived from 46 studies globally. Based on cryptococcal antigenaemia prevalence in each country and region, we estimated the annual numbers of people who are developing and dying from cryptococcal meningitis. FINDINGS We estimated an average global cryptococcal antigenaemia prevalence of 6·0% (95% CI 5·8-6·2) among people with a CD4 cell count of less than 100 cells per μL, with 278 000 (95% CI 195 500-340 600) people positive for cryptococcal antigen globally and 223 100 (95% CI 150 600-282 400) incident cases of cryptococcal meningitis globally in 2014. Sub-Saharan Africa accounted for 73% of the estimated cryptococcal meningitis cases in 2014 (162 500 cases [95% CI 113 600-193 900]). Annual global deaths from cryptococcal meningitis were estimated at 181 100 (95% CI 119 400-234 300), with 135 900 (75%; [95% CI 93 900-163 900]) deaths in sub-Saharan Africa. Globally, cryptococcal meningitis was responsible for 15% of AIDS-related deaths (95% CI 10-19). INTERPRETATION Our analysis highlights the substantial ongoing burden of HIV-associated cryptococcal disease, primarily in sub-Saharan Africa. Cryptococcal meningitis is a metric of HIV treatment programme failure; timely HIV testing and rapid linkage to care remain an urgent priority. FUNDING None.","author":[{"dropping-particle":"","family":"Rajasingham","given":"Radha","non-dropping-particle":"","parse-names":false,"suffix":""},{"dropping-particle":"","family":"Smith","given":"Rachel M","non-dropping-particle":"","parse-names":false,"suffix":""},{"dropping-particle":"","family":"Park","given":"Benjamin J","non-dropping-particle":"","parse-names":false,"suffix":""},{"dropping-particle":"","family":"Jarvis","given":"Joseph N","non-dropping-particle":"","parse-names":false,"suffix":""},{"dropping-particle":"","family":"Govender","given":"Nelesh P","non-dropping-particle":"","parse-names":false,"suffix":""},{"dropping-particle":"","family":"Chiller","given":"Tom M","non-dropping-particle":"","parse-names":false,"suffix":""},{"dropping-particle":"","family":"Denning","given":"David W","non-dropping-particle":"","parse-names":false,"suffix":""},{"dropping-particle":"","family":"Loyse","given":"Angela","non-dropping-particle":"","parse-names":false,"suffix":""},{"dropping-particle":"","family":"Boulware","given":"David R","non-dropping-particle":"","parse-names":false,"suffix":""}],"container-title":"The Lancet. Infectious diseases","id":"ITEM-1","issue":"8","issued":{"date-parts":[["2017"]]},"page":"873-881","publisher":"NIH Public Access","title":"Global burden of disease of HIV-associated cryptococcal meningitis: an updated analysis.","type":"article-journal","volume":"17"},"uris":["http://www.mendeley.com/documents/?uuid=cd9ff253-ca33-35a2-8fce-aba6e8a97662"]}],"mendeley":{"formattedCitation":"&lt;sup&gt;6&lt;/sup&gt;","plainTextFormattedCitation":"6","previouslyFormattedCitation":"&lt;sup&gt;7&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4165D6" w:rsidRPr="004165D6">
        <w:rPr>
          <w:rFonts w:ascii="Calibri" w:eastAsia="Calibri" w:hAnsi="Calibri" w:cs="Calibri"/>
          <w:bCs/>
          <w:noProof/>
          <w:sz w:val="24"/>
          <w:szCs w:val="24"/>
          <w:vertAlign w:val="superscript"/>
        </w:rPr>
        <w:t>6</w:t>
      </w:r>
      <w:r w:rsidR="00F94C7A" w:rsidRPr="00B96CC3">
        <w:rPr>
          <w:rStyle w:val="FootnoteReference"/>
          <w:rFonts w:ascii="Calibri" w:eastAsia="Calibri" w:hAnsi="Calibri" w:cs="Calibri"/>
          <w:sz w:val="24"/>
          <w:szCs w:val="24"/>
        </w:rPr>
        <w:fldChar w:fldCharType="end"/>
      </w:r>
      <w:r w:rsidR="005F406F" w:rsidRPr="00B96CC3">
        <w:rPr>
          <w:rFonts w:ascii="Calibri" w:eastAsia="Calibri" w:hAnsi="Calibri" w:cs="Calibri"/>
          <w:sz w:val="24"/>
          <w:szCs w:val="24"/>
        </w:rPr>
        <w:t>.</w:t>
      </w:r>
      <w:r w:rsidR="00A53551" w:rsidRPr="00B96CC3">
        <w:rPr>
          <w:rFonts w:ascii="Calibri" w:eastAsia="Calibri" w:hAnsi="Calibri" w:cs="Calibri"/>
          <w:sz w:val="24"/>
          <w:szCs w:val="24"/>
        </w:rPr>
        <w:t xml:space="preserve"> Park et al., </w:t>
      </w:r>
      <w:ins w:id="44" w:author="BAYNE Rosey" w:date="2018-12-03T09:28:00Z">
        <w:r w:rsidR="008C343B">
          <w:rPr>
            <w:rFonts w:ascii="Calibri" w:eastAsia="Calibri" w:hAnsi="Calibri" w:cs="Calibri"/>
            <w:sz w:val="24"/>
            <w:szCs w:val="24"/>
          </w:rPr>
          <w:t>(</w:t>
        </w:r>
      </w:ins>
      <w:r w:rsidR="00A53551" w:rsidRPr="00B96CC3">
        <w:rPr>
          <w:rFonts w:ascii="Calibri" w:eastAsia="Calibri" w:hAnsi="Calibri" w:cs="Calibri"/>
          <w:sz w:val="24"/>
          <w:szCs w:val="24"/>
        </w:rPr>
        <w:t>2009</w:t>
      </w:r>
      <w:ins w:id="45" w:author="BAYNE Rosey" w:date="2018-12-03T09:28:00Z">
        <w:r w:rsidR="008C343B">
          <w:rPr>
            <w:rFonts w:ascii="Calibri" w:eastAsia="Calibri" w:hAnsi="Calibri" w:cs="Calibri"/>
            <w:sz w:val="24"/>
            <w:szCs w:val="24"/>
          </w:rPr>
          <w:t>)</w:t>
        </w:r>
      </w:ins>
      <w:del w:id="46" w:author="BAYNE Rosey" w:date="2018-12-03T09:28:00Z">
        <w:r w:rsidR="005F406F" w:rsidRPr="00B96CC3" w:rsidDel="008C343B">
          <w:rPr>
            <w:rFonts w:ascii="Calibri" w:eastAsia="Calibri" w:hAnsi="Calibri" w:cs="Calibri"/>
            <w:sz w:val="24"/>
            <w:szCs w:val="24"/>
          </w:rPr>
          <w:delText>;</w:delText>
        </w:r>
      </w:del>
      <w:r w:rsidR="00A53551" w:rsidRPr="00B96CC3">
        <w:rPr>
          <w:rFonts w:ascii="Calibri" w:eastAsia="Calibri" w:hAnsi="Calibri" w:cs="Calibri"/>
          <w:sz w:val="24"/>
          <w:szCs w:val="24"/>
        </w:rPr>
        <w:t xml:space="preserve"> estimated the global burdens much higher at almost 1 million</w:t>
      </w:r>
      <w:r w:rsidR="005F406F" w:rsidRPr="00B96CC3">
        <w:rPr>
          <w:rFonts w:ascii="Calibri" w:eastAsia="Calibri" w:hAnsi="Calibri" w:cs="Calibri"/>
          <w:sz w:val="24"/>
          <w:szCs w:val="24"/>
        </w:rPr>
        <w:t xml:space="preserve"> global cases and 600 000 deaths</w:t>
      </w:r>
      <w:r w:rsidR="00A53551" w:rsidRPr="00B96CC3">
        <w:rPr>
          <w:rFonts w:ascii="Calibri" w:eastAsia="Calibri" w:hAnsi="Calibri" w:cs="Calibri"/>
          <w:sz w:val="24"/>
          <w:szCs w:val="24"/>
        </w:rPr>
        <w:t>.</w:t>
      </w:r>
    </w:p>
    <w:p w14:paraId="66F94753" w14:textId="77777777" w:rsidR="004D3A66" w:rsidRPr="00B96CC3" w:rsidRDefault="005F406F" w:rsidP="00874BD1">
      <w:pPr>
        <w:pStyle w:val="BodyA"/>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w:t>
      </w:r>
      <w:r w:rsidR="00874BD1" w:rsidRPr="00B96CC3">
        <w:rPr>
          <w:rFonts w:ascii="Calibri" w:eastAsia="Calibri" w:hAnsi="Calibri" w:cs="Calibri"/>
          <w:sz w:val="24"/>
          <w:szCs w:val="24"/>
        </w:rPr>
        <w:t xml:space="preserve">is found in the environment typically associated with pigeon guano, soil and decaying wood. It is a free living fungus with no requirement for mammalian virulence, however, it is able to adapt, survive and proliferate within a mammalian host to cause disease. </w:t>
      </w:r>
      <w:r w:rsidR="004D3A66" w:rsidRPr="00B96CC3">
        <w:rPr>
          <w:rFonts w:ascii="Calibri" w:eastAsia="Calibri" w:hAnsi="Calibri" w:cs="Calibri"/>
          <w:sz w:val="24"/>
          <w:szCs w:val="24"/>
        </w:rPr>
        <w:t>Both the basidiospore and desiccated encapsulated yeast cells are postulated to act as infectious propagules, and inhalation of these is the primary route of infection.</w:t>
      </w:r>
    </w:p>
    <w:p w14:paraId="043230A5" w14:textId="77777777" w:rsidR="000341EA" w:rsidRPr="00B96CC3" w:rsidRDefault="004D3A66">
      <w:pPr>
        <w:pStyle w:val="BodyA"/>
        <w:rPr>
          <w:rFonts w:ascii="Calibri" w:eastAsia="Calibri" w:hAnsi="Calibri" w:cs="Calibri"/>
          <w:sz w:val="24"/>
          <w:szCs w:val="24"/>
        </w:rPr>
      </w:pPr>
      <w:r w:rsidRPr="00B96CC3">
        <w:rPr>
          <w:rFonts w:ascii="Calibri" w:eastAsia="Calibri" w:hAnsi="Calibri" w:cs="Calibri"/>
          <w:sz w:val="24"/>
          <w:szCs w:val="24"/>
        </w:rPr>
        <w:t xml:space="preserve">The natural ecology and disease progression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well characterized, however, few studies have examined in detail the differential gene expression and regulation of </w:t>
      </w:r>
      <w:r w:rsidRPr="00B96CC3">
        <w:rPr>
          <w:rFonts w:ascii="Calibri" w:eastAsia="Calibri" w:hAnsi="Calibri" w:cs="Calibri"/>
          <w:i/>
          <w:sz w:val="24"/>
          <w:szCs w:val="24"/>
        </w:rPr>
        <w:t>C. neoformans</w:t>
      </w:r>
      <w:r w:rsidR="00020452" w:rsidRPr="00B96CC3">
        <w:rPr>
          <w:rFonts w:ascii="Calibri" w:eastAsia="Calibri" w:hAnsi="Calibri" w:cs="Calibri"/>
          <w:sz w:val="24"/>
          <w:szCs w:val="24"/>
        </w:rPr>
        <w:t xml:space="preserve"> during</w:t>
      </w:r>
      <w:r w:rsidR="00661550" w:rsidRPr="00B96CC3">
        <w:rPr>
          <w:rFonts w:ascii="Calibri" w:eastAsia="Calibri" w:hAnsi="Calibri" w:cs="Calibri"/>
          <w:sz w:val="24"/>
          <w:szCs w:val="24"/>
        </w:rPr>
        <w:t xml:space="preserve"> early stages of</w:t>
      </w:r>
      <w:r w:rsidRPr="00B96CC3">
        <w:rPr>
          <w:rFonts w:ascii="Calibri" w:eastAsia="Calibri" w:hAnsi="Calibri" w:cs="Calibri"/>
          <w:sz w:val="24"/>
          <w:szCs w:val="24"/>
        </w:rPr>
        <w:t xml:space="preserve"> infection.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must undergo rapid changes in gene expression upon presentation within the alien environment of t</w:t>
      </w:r>
      <w:r w:rsidR="00FB6F5E" w:rsidRPr="00B96CC3">
        <w:rPr>
          <w:rFonts w:ascii="Calibri" w:eastAsia="Calibri" w:hAnsi="Calibri" w:cs="Calibri"/>
          <w:sz w:val="24"/>
          <w:szCs w:val="24"/>
        </w:rPr>
        <w:t>he lung.</w:t>
      </w:r>
      <w:r w:rsidRPr="00B96CC3">
        <w:rPr>
          <w:rFonts w:ascii="Calibri" w:eastAsia="Calibri" w:hAnsi="Calibri" w:cs="Calibri"/>
          <w:sz w:val="24"/>
          <w:szCs w:val="24"/>
        </w:rPr>
        <w:t xml:space="preserve"> Indeed not many fungal pathogens can grow at 37 ⁰C, a characteristic virulence factor of </w:t>
      </w:r>
      <w:r w:rsidRPr="00B96CC3">
        <w:rPr>
          <w:rFonts w:ascii="Calibri" w:eastAsia="Calibri" w:hAnsi="Calibri" w:cs="Calibri"/>
          <w:i/>
          <w:sz w:val="24"/>
          <w:szCs w:val="24"/>
        </w:rPr>
        <w:t>C. neoformans</w:t>
      </w:r>
      <w:r w:rsidR="00020452" w:rsidRPr="00B96CC3">
        <w:rPr>
          <w:rFonts w:ascii="Calibri" w:eastAsia="Calibri" w:hAnsi="Calibri" w:cs="Calibri"/>
          <w:sz w:val="24"/>
          <w:szCs w:val="24"/>
        </w:rPr>
        <w:t xml:space="preserve"> and consistent with its role as a human pathogen</w:t>
      </w:r>
      <w:r w:rsidRPr="00B96CC3">
        <w:rPr>
          <w:rFonts w:ascii="Calibri" w:eastAsia="Calibri" w:hAnsi="Calibri" w:cs="Calibri"/>
          <w:i/>
          <w:sz w:val="24"/>
          <w:szCs w:val="24"/>
        </w:rPr>
        <w:t xml:space="preserve"> </w:t>
      </w:r>
      <w:r w:rsidR="00F94C7A" w:rsidRPr="00B96CC3">
        <w:rPr>
          <w:rStyle w:val="FootnoteReference"/>
          <w:rFonts w:ascii="Calibri" w:eastAsia="Calibri" w:hAnsi="Calibri" w:cs="Calibri"/>
          <w:i/>
          <w:sz w:val="24"/>
          <w:szCs w:val="24"/>
        </w:rPr>
        <w:fldChar w:fldCharType="begin" w:fldLock="1"/>
      </w:r>
      <w:r w:rsidR="004165D6">
        <w:rPr>
          <w:rFonts w:ascii="Calibri" w:eastAsia="Calibri" w:hAnsi="Calibri" w:cs="Calibri"/>
          <w:sz w:val="24"/>
          <w:szCs w:val="24"/>
        </w:rPr>
        <w:instrText>ADDIN CSL_CITATION {"citationItems":[{"id":"ITEM-1","itemData":{"DOI":"10.1111/j.1567-1364.2006.00051.x","ISSN":"15671356","author":[{"dropping-particle":"","family":"Perfect","given":"John R.","non-dropping-particle":"","parse-names":false,"suffix":""}],"container-title":"FEMS Yeast Research","id":"ITEM-1","issue":"4","issued":{"date-parts":[["2006","6","1"]]},"page":"463-468","publisher":"Oxford University Press","title":"&lt;i&gt;Cryptococcus neoformans&lt;/i&gt; : the yeast that likes it hot","type":"article-journal","volume":"6"},"uris":["http://www.mendeley.com/documents/?uuid=68a39030-e411-3b91-be09-56d2147ee699"]}],"mendeley":{"formattedCitation":"&lt;sup&gt;7&lt;/sup&gt;","plainTextFormattedCitation":"7","previouslyFormattedCitation":"&lt;sup&gt;8&lt;/sup&gt;"},"properties":{"noteIndex":0},"schema":"https://github.com/citation-style-language/schema/raw/master/csl-citation.json"}</w:instrText>
      </w:r>
      <w:r w:rsidR="00F94C7A" w:rsidRPr="00B96CC3">
        <w:rPr>
          <w:rStyle w:val="FootnoteReference"/>
          <w:rFonts w:ascii="Calibri" w:eastAsia="Calibri" w:hAnsi="Calibri" w:cs="Calibri"/>
          <w:i/>
          <w:sz w:val="24"/>
          <w:szCs w:val="24"/>
        </w:rPr>
        <w:fldChar w:fldCharType="separate"/>
      </w:r>
      <w:r w:rsidR="004165D6" w:rsidRPr="004165D6">
        <w:rPr>
          <w:rFonts w:ascii="Calibri" w:eastAsia="Calibri" w:hAnsi="Calibri" w:cs="Calibri"/>
          <w:bCs/>
          <w:noProof/>
          <w:sz w:val="24"/>
          <w:szCs w:val="24"/>
          <w:vertAlign w:val="superscript"/>
        </w:rPr>
        <w:t>7</w:t>
      </w:r>
      <w:r w:rsidR="00F94C7A" w:rsidRPr="00B96CC3">
        <w:rPr>
          <w:rStyle w:val="FootnoteReference"/>
          <w:rFonts w:ascii="Calibri" w:eastAsia="Calibri" w:hAnsi="Calibri" w:cs="Calibri"/>
          <w:i/>
          <w:sz w:val="24"/>
          <w:szCs w:val="24"/>
        </w:rPr>
        <w:fldChar w:fldCharType="end"/>
      </w:r>
      <w:r w:rsidRPr="00B96CC3">
        <w:rPr>
          <w:rFonts w:ascii="Calibri" w:eastAsia="Calibri" w:hAnsi="Calibri" w:cs="Calibri"/>
          <w:sz w:val="24"/>
          <w:szCs w:val="24"/>
        </w:rPr>
        <w:t>. The ability to investigate the genetic response to environmental stimuli is a powerful tool to elucidate the adaptive response/responses required for this accidental pathogen to survive in a hostile environment.</w:t>
      </w:r>
      <w:r w:rsidR="00020452" w:rsidRPr="00B96CC3">
        <w:rPr>
          <w:rFonts w:ascii="Calibri" w:eastAsia="Calibri" w:hAnsi="Calibri" w:cs="Calibri"/>
          <w:sz w:val="24"/>
          <w:szCs w:val="24"/>
        </w:rPr>
        <w:t xml:space="preserve"> </w:t>
      </w:r>
      <w:r w:rsidR="00874BD1" w:rsidRPr="00B96CC3">
        <w:rPr>
          <w:rFonts w:ascii="Calibri" w:eastAsia="Calibri" w:hAnsi="Calibri" w:cs="Calibri"/>
          <w:sz w:val="24"/>
          <w:szCs w:val="24"/>
        </w:rPr>
        <w:t>I would like to examine in detail what happens when this organism reactivates within this alien</w:t>
      </w:r>
      <w:r w:rsidR="00020452" w:rsidRPr="00B96CC3">
        <w:rPr>
          <w:rFonts w:ascii="Calibri" w:eastAsia="Calibri" w:hAnsi="Calibri" w:cs="Calibri"/>
          <w:sz w:val="24"/>
          <w:szCs w:val="24"/>
        </w:rPr>
        <w:t xml:space="preserve"> </w:t>
      </w:r>
      <w:r w:rsidR="00874BD1" w:rsidRPr="00B96CC3">
        <w:rPr>
          <w:rFonts w:ascii="Calibri" w:eastAsia="Calibri" w:hAnsi="Calibri" w:cs="Calibri"/>
          <w:sz w:val="24"/>
          <w:szCs w:val="24"/>
        </w:rPr>
        <w:t>environment</w:t>
      </w:r>
      <w:r w:rsidR="00020452" w:rsidRPr="00B96CC3">
        <w:rPr>
          <w:rFonts w:ascii="Calibri" w:eastAsia="Calibri" w:hAnsi="Calibri" w:cs="Calibri"/>
          <w:sz w:val="24"/>
          <w:szCs w:val="24"/>
        </w:rPr>
        <w:t>.</w:t>
      </w:r>
    </w:p>
    <w:p w14:paraId="1480D63A" w14:textId="77777777" w:rsidR="00A03DC5" w:rsidRPr="00B96CC3" w:rsidRDefault="00A03DC5">
      <w:pPr>
        <w:pStyle w:val="BodyA"/>
        <w:rPr>
          <w:rFonts w:ascii="Calibri" w:eastAsia="Calibri" w:hAnsi="Calibri" w:cs="Calibri"/>
          <w:sz w:val="24"/>
          <w:szCs w:val="24"/>
        </w:rPr>
      </w:pPr>
    </w:p>
    <w:p w14:paraId="2DA72FF6" w14:textId="77777777" w:rsidR="007B032E" w:rsidRPr="00B96CC3" w:rsidRDefault="007B032E">
      <w:pPr>
        <w:pStyle w:val="BodyA"/>
        <w:rPr>
          <w:rFonts w:ascii="Calibri" w:eastAsia="Calibri" w:hAnsi="Calibri" w:cs="Calibri"/>
          <w:b/>
          <w:sz w:val="24"/>
          <w:szCs w:val="24"/>
        </w:rPr>
      </w:pPr>
      <w:r w:rsidRPr="00B96CC3">
        <w:rPr>
          <w:rFonts w:ascii="Calibri" w:eastAsia="Calibri" w:hAnsi="Calibri" w:cs="Calibri"/>
          <w:b/>
          <w:sz w:val="24"/>
          <w:szCs w:val="24"/>
          <w:u w:val="single"/>
        </w:rPr>
        <w:t>Aim 1</w:t>
      </w:r>
      <w:r w:rsidRPr="00B96CC3">
        <w:rPr>
          <w:rFonts w:ascii="Calibri" w:eastAsia="Calibri" w:hAnsi="Calibri" w:cs="Calibri"/>
          <w:b/>
          <w:sz w:val="24"/>
          <w:szCs w:val="24"/>
        </w:rPr>
        <w:t>:</w:t>
      </w:r>
      <w:r w:rsidR="00697FF0" w:rsidRPr="00B96CC3">
        <w:rPr>
          <w:rFonts w:ascii="Calibri" w:eastAsia="Calibri" w:hAnsi="Calibri" w:cs="Calibri"/>
          <w:b/>
          <w:sz w:val="24"/>
          <w:szCs w:val="24"/>
        </w:rPr>
        <w:t xml:space="preserve"> Determine environmental influences on gene expression in </w:t>
      </w:r>
      <w:r w:rsidR="00697FF0" w:rsidRPr="00B96CC3">
        <w:rPr>
          <w:rFonts w:ascii="Calibri" w:eastAsia="Calibri" w:hAnsi="Calibri" w:cs="Calibri"/>
          <w:b/>
          <w:i/>
          <w:sz w:val="24"/>
          <w:szCs w:val="24"/>
        </w:rPr>
        <w:t>C. Neoformans</w:t>
      </w:r>
      <w:r w:rsidR="00697FF0" w:rsidRPr="00B96CC3">
        <w:rPr>
          <w:rFonts w:ascii="Calibri" w:eastAsia="Calibri" w:hAnsi="Calibri" w:cs="Calibri"/>
          <w:b/>
          <w:sz w:val="24"/>
          <w:szCs w:val="24"/>
        </w:rPr>
        <w:t xml:space="preserve"> in an </w:t>
      </w:r>
      <w:r w:rsidR="00697FF0" w:rsidRPr="00B96CC3">
        <w:rPr>
          <w:rFonts w:ascii="Calibri" w:eastAsia="Calibri" w:hAnsi="Calibri" w:cs="Calibri"/>
          <w:b/>
          <w:i/>
          <w:sz w:val="24"/>
          <w:szCs w:val="24"/>
        </w:rPr>
        <w:t>in vivo-like</w:t>
      </w:r>
      <w:r w:rsidR="00697FF0" w:rsidRPr="00B96CC3">
        <w:rPr>
          <w:rFonts w:ascii="Calibri" w:eastAsia="Calibri" w:hAnsi="Calibri" w:cs="Calibri"/>
          <w:b/>
          <w:sz w:val="24"/>
          <w:szCs w:val="24"/>
        </w:rPr>
        <w:t xml:space="preserve"> system.</w:t>
      </w:r>
    </w:p>
    <w:p w14:paraId="01E7AF63" w14:textId="78F8B649" w:rsidR="00340133" w:rsidRPr="00B96CC3" w:rsidRDefault="00674047">
      <w:pPr>
        <w:pStyle w:val="BodyA"/>
        <w:rPr>
          <w:rFonts w:ascii="Calibri" w:eastAsia="Calibri" w:hAnsi="Calibri" w:cs="Calibri"/>
          <w:sz w:val="24"/>
          <w:szCs w:val="24"/>
        </w:rPr>
      </w:pPr>
      <w:r w:rsidRPr="00B96CC3">
        <w:rPr>
          <w:rFonts w:ascii="Calibri" w:eastAsia="Calibri" w:hAnsi="Calibri" w:cs="Calibri"/>
          <w:sz w:val="24"/>
          <w:szCs w:val="24"/>
        </w:rPr>
        <w:t xml:space="preserve">Current knowledge of the early events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are based on research using animal models or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culture methods</w:t>
      </w:r>
      <w:r w:rsidR="00332A7D" w:rsidRPr="00B96CC3">
        <w:rPr>
          <w:rFonts w:ascii="Calibri" w:eastAsia="Calibri" w:hAnsi="Calibri" w:cs="Calibri"/>
          <w:sz w:val="24"/>
          <w:szCs w:val="24"/>
        </w:rPr>
        <w:t xml:space="preserve"> primarily in </w:t>
      </w:r>
      <w:r w:rsidR="00812FFE" w:rsidRPr="00B96CC3">
        <w:rPr>
          <w:rFonts w:ascii="Calibri" w:eastAsia="Calibri" w:hAnsi="Calibri" w:cs="Calibri"/>
          <w:sz w:val="24"/>
          <w:szCs w:val="24"/>
        </w:rPr>
        <w:t xml:space="preserve">rich </w:t>
      </w:r>
      <w:ins w:id="47" w:author="BAYNE Rosey" w:date="2018-12-03T09:32:00Z">
        <w:r w:rsidR="007F59B7">
          <w:rPr>
            <w:rFonts w:ascii="Calibri" w:eastAsia="Calibri" w:hAnsi="Calibri" w:cs="Calibri"/>
            <w:sz w:val="24"/>
            <w:szCs w:val="24"/>
          </w:rPr>
          <w:t xml:space="preserve">fungal support </w:t>
        </w:r>
      </w:ins>
      <w:r w:rsidR="00812FFE" w:rsidRPr="00B96CC3">
        <w:rPr>
          <w:rFonts w:ascii="Calibri" w:eastAsia="Calibri" w:hAnsi="Calibri" w:cs="Calibri"/>
          <w:sz w:val="24"/>
          <w:szCs w:val="24"/>
        </w:rPr>
        <w:t>media</w:t>
      </w:r>
      <w:r w:rsidR="007B032E" w:rsidRPr="00B96CC3">
        <w:rPr>
          <w:rFonts w:ascii="Calibri" w:eastAsia="Calibri" w:hAnsi="Calibri" w:cs="Calibri"/>
          <w:sz w:val="24"/>
          <w:szCs w:val="24"/>
        </w:rPr>
        <w:t xml:space="preserve"> such as YPD or YPDA</w:t>
      </w:r>
      <w:r w:rsidR="00332A7D" w:rsidRPr="00B96CC3">
        <w:rPr>
          <w:rFonts w:ascii="Calibri" w:eastAsia="Calibri" w:hAnsi="Calibri" w:cs="Calibri"/>
          <w:sz w:val="24"/>
          <w:szCs w:val="24"/>
        </w:rPr>
        <w:t>.</w:t>
      </w:r>
      <w:r w:rsidR="00C60C70" w:rsidRPr="00B96CC3">
        <w:rPr>
          <w:rFonts w:ascii="Calibri" w:eastAsia="Calibri" w:hAnsi="Calibri" w:cs="Calibri"/>
          <w:sz w:val="24"/>
          <w:szCs w:val="24"/>
        </w:rPr>
        <w:t xml:space="preserve"> </w:t>
      </w:r>
      <w:r w:rsidR="00332A7D" w:rsidRPr="00B96CC3">
        <w:rPr>
          <w:rFonts w:ascii="Calibri" w:eastAsia="Calibri" w:hAnsi="Calibri" w:cs="Calibri"/>
          <w:sz w:val="24"/>
          <w:szCs w:val="24"/>
        </w:rPr>
        <w:t>While these cultur</w:t>
      </w:r>
      <w:r w:rsidR="00FB6F5E" w:rsidRPr="00B96CC3">
        <w:rPr>
          <w:rFonts w:ascii="Calibri" w:eastAsia="Calibri" w:hAnsi="Calibri" w:cs="Calibri"/>
          <w:sz w:val="24"/>
          <w:szCs w:val="24"/>
        </w:rPr>
        <w:t>e methods have produced useful data</w:t>
      </w:r>
      <w:r w:rsidR="00332A7D" w:rsidRPr="00B96CC3">
        <w:rPr>
          <w:rFonts w:ascii="Calibri" w:eastAsia="Calibri" w:hAnsi="Calibri" w:cs="Calibri"/>
          <w:sz w:val="24"/>
          <w:szCs w:val="24"/>
        </w:rPr>
        <w:t xml:space="preserve"> and m</w:t>
      </w:r>
      <w:r w:rsidR="00812FFE" w:rsidRPr="00B96CC3">
        <w:rPr>
          <w:rFonts w:ascii="Calibri" w:eastAsia="Calibri" w:hAnsi="Calibri" w:cs="Calibri"/>
          <w:sz w:val="24"/>
          <w:szCs w:val="24"/>
        </w:rPr>
        <w:t xml:space="preserve">uch has been extrapolated about the infectivity and virulence of </w:t>
      </w:r>
      <w:r w:rsidR="00020452" w:rsidRPr="00B96CC3">
        <w:rPr>
          <w:rFonts w:ascii="Calibri" w:eastAsia="Calibri" w:hAnsi="Calibri" w:cs="Calibri"/>
          <w:i/>
          <w:sz w:val="24"/>
          <w:szCs w:val="24"/>
        </w:rPr>
        <w:t>C. neoformans</w:t>
      </w:r>
      <w:r w:rsidR="00332A7D" w:rsidRPr="00B96CC3">
        <w:rPr>
          <w:rFonts w:ascii="Calibri" w:eastAsia="Calibri" w:hAnsi="Calibri" w:cs="Calibri"/>
          <w:i/>
          <w:sz w:val="24"/>
          <w:szCs w:val="24"/>
        </w:rPr>
        <w:t>,</w:t>
      </w:r>
      <w:r w:rsidR="00332A7D" w:rsidRPr="00B96CC3">
        <w:rPr>
          <w:rFonts w:ascii="Calibri" w:eastAsia="Calibri" w:hAnsi="Calibri" w:cs="Calibri"/>
          <w:sz w:val="24"/>
          <w:szCs w:val="24"/>
        </w:rPr>
        <w:t xml:space="preserve"> they do not accurately reflect the lung environment</w:t>
      </w:r>
      <w:r w:rsidR="00FB6F5E" w:rsidRPr="00B96CC3">
        <w:rPr>
          <w:rFonts w:ascii="Calibri" w:eastAsia="Calibri" w:hAnsi="Calibri" w:cs="Calibri"/>
          <w:sz w:val="24"/>
          <w:szCs w:val="24"/>
        </w:rPr>
        <w:t>,</w:t>
      </w:r>
      <w:r w:rsidR="00332A7D" w:rsidRPr="00B96CC3">
        <w:rPr>
          <w:rFonts w:ascii="Calibri" w:eastAsia="Calibri" w:hAnsi="Calibri" w:cs="Calibri"/>
          <w:sz w:val="24"/>
          <w:szCs w:val="24"/>
        </w:rPr>
        <w:t xml:space="preserve"> where nutrients are likely to be scarce</w:t>
      </w:r>
      <w:r w:rsidR="00812FFE" w:rsidRPr="00B96CC3">
        <w:rPr>
          <w:rFonts w:ascii="Calibri" w:eastAsia="Calibri" w:hAnsi="Calibri" w:cs="Calibri"/>
          <w:sz w:val="24"/>
          <w:szCs w:val="24"/>
        </w:rPr>
        <w:t xml:space="preserve">. </w:t>
      </w:r>
    </w:p>
    <w:p w14:paraId="3040133A" w14:textId="77777777" w:rsidR="00340133" w:rsidRPr="00B96CC3" w:rsidRDefault="00340133">
      <w:pPr>
        <w:pStyle w:val="BodyA"/>
        <w:rPr>
          <w:rFonts w:ascii="Calibri" w:eastAsia="Calibri" w:hAnsi="Calibri" w:cs="Calibri"/>
          <w:b/>
          <w:sz w:val="24"/>
          <w:szCs w:val="24"/>
          <w:u w:val="single"/>
        </w:rPr>
      </w:pPr>
      <w:r w:rsidRPr="00B96CC3">
        <w:rPr>
          <w:rFonts w:ascii="Calibri" w:eastAsia="Calibri" w:hAnsi="Calibri" w:cs="Calibri"/>
          <w:b/>
          <w:sz w:val="24"/>
          <w:szCs w:val="24"/>
          <w:u w:val="single"/>
        </w:rPr>
        <w:t>Objective:</w:t>
      </w:r>
    </w:p>
    <w:p w14:paraId="252E5CA2" w14:textId="77777777" w:rsidR="003A27DE"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I would like to design an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system</w:t>
      </w:r>
      <w:r w:rsidR="00020452" w:rsidRPr="00B96CC3">
        <w:rPr>
          <w:rFonts w:ascii="Calibri" w:eastAsia="Calibri" w:hAnsi="Calibri" w:cs="Calibri"/>
          <w:sz w:val="24"/>
          <w:szCs w:val="24"/>
        </w:rPr>
        <w:t xml:space="preserve"> which more closely mimics</w:t>
      </w:r>
      <w:r w:rsidRPr="00B96CC3">
        <w:rPr>
          <w:rFonts w:ascii="Calibri" w:eastAsia="Calibri" w:hAnsi="Calibri" w:cs="Calibri"/>
          <w:sz w:val="24"/>
          <w:szCs w:val="24"/>
        </w:rPr>
        <w:t xml:space="preserve"> </w:t>
      </w:r>
      <w:r w:rsidRPr="00B96CC3">
        <w:rPr>
          <w:rFonts w:ascii="Calibri" w:eastAsia="Calibri" w:hAnsi="Calibri" w:cs="Calibri"/>
          <w:i/>
          <w:sz w:val="24"/>
          <w:szCs w:val="24"/>
        </w:rPr>
        <w:t>in vivo</w:t>
      </w:r>
      <w:r w:rsidR="00FB6F5E" w:rsidRPr="00B96CC3">
        <w:rPr>
          <w:rFonts w:ascii="Calibri" w:eastAsia="Calibri" w:hAnsi="Calibri" w:cs="Calibri"/>
          <w:sz w:val="24"/>
          <w:szCs w:val="24"/>
        </w:rPr>
        <w:t xml:space="preserve"> conditions</w:t>
      </w:r>
      <w:r w:rsidR="003A27DE" w:rsidRPr="00B96CC3">
        <w:rPr>
          <w:rFonts w:ascii="Calibri" w:eastAsia="Calibri" w:hAnsi="Calibri" w:cs="Calibri"/>
          <w:sz w:val="24"/>
          <w:szCs w:val="24"/>
        </w:rPr>
        <w:t>.</w:t>
      </w:r>
      <w:r w:rsidR="00C60C70" w:rsidRPr="00B96CC3">
        <w:rPr>
          <w:rFonts w:ascii="Calibri" w:eastAsia="Calibri" w:hAnsi="Calibri" w:cs="Calibri"/>
          <w:sz w:val="24"/>
          <w:szCs w:val="24"/>
        </w:rPr>
        <w:t xml:space="preserve"> </w:t>
      </w:r>
      <w:r w:rsidR="003A27DE" w:rsidRPr="00B96CC3">
        <w:rPr>
          <w:rFonts w:ascii="Calibri" w:eastAsia="Calibri" w:hAnsi="Calibri" w:cs="Calibri"/>
          <w:sz w:val="24"/>
          <w:szCs w:val="24"/>
        </w:rPr>
        <w:t xml:space="preserve">I will </w:t>
      </w:r>
      <w:r w:rsidR="00672119" w:rsidRPr="00B96CC3">
        <w:rPr>
          <w:rFonts w:ascii="Calibri" w:eastAsia="Calibri" w:hAnsi="Calibri" w:cs="Calibri"/>
          <w:sz w:val="24"/>
          <w:szCs w:val="24"/>
        </w:rPr>
        <w:t>establish an inoculation protocol using minimal media in</w:t>
      </w:r>
      <w:r w:rsidR="007B032E" w:rsidRPr="00B96CC3">
        <w:rPr>
          <w:rFonts w:ascii="Calibri" w:eastAsia="Calibri" w:hAnsi="Calibri" w:cs="Calibri"/>
          <w:sz w:val="24"/>
          <w:szCs w:val="24"/>
        </w:rPr>
        <w:t xml:space="preserve"> a controlled e</w:t>
      </w:r>
      <w:r w:rsidR="003A27DE" w:rsidRPr="00B96CC3">
        <w:rPr>
          <w:rFonts w:ascii="Calibri" w:eastAsia="Calibri" w:hAnsi="Calibri" w:cs="Calibri"/>
          <w:sz w:val="24"/>
          <w:szCs w:val="24"/>
        </w:rPr>
        <w:t>nvironment to assess the response</w:t>
      </w:r>
      <w:r w:rsidR="007B032E" w:rsidRPr="00B96CC3">
        <w:rPr>
          <w:rFonts w:ascii="Calibri" w:eastAsia="Calibri" w:hAnsi="Calibri" w:cs="Calibri"/>
          <w:sz w:val="24"/>
          <w:szCs w:val="24"/>
        </w:rPr>
        <w:t xml:space="preserve"> of </w:t>
      </w:r>
      <w:r w:rsidR="003A27DE" w:rsidRPr="00B96CC3">
        <w:rPr>
          <w:rFonts w:ascii="Calibri" w:eastAsia="Calibri" w:hAnsi="Calibri" w:cs="Calibri"/>
          <w:i/>
          <w:sz w:val="24"/>
          <w:szCs w:val="24"/>
        </w:rPr>
        <w:t>C. neoformans</w:t>
      </w:r>
      <w:r w:rsidR="003A27DE" w:rsidRPr="00B96CC3">
        <w:rPr>
          <w:rFonts w:ascii="Calibri" w:eastAsia="Calibri" w:hAnsi="Calibri" w:cs="Calibri"/>
          <w:sz w:val="24"/>
          <w:szCs w:val="24"/>
        </w:rPr>
        <w:t xml:space="preserve"> to </w:t>
      </w:r>
      <w:r w:rsidR="007B032E" w:rsidRPr="00B96CC3">
        <w:rPr>
          <w:rFonts w:ascii="Calibri" w:eastAsia="Calibri" w:hAnsi="Calibri" w:cs="Calibri"/>
          <w:sz w:val="24"/>
          <w:szCs w:val="24"/>
        </w:rPr>
        <w:t>different enviro</w:t>
      </w:r>
      <w:r w:rsidR="003A27DE" w:rsidRPr="00B96CC3">
        <w:rPr>
          <w:rFonts w:ascii="Calibri" w:eastAsia="Calibri" w:hAnsi="Calibri" w:cs="Calibri"/>
          <w:sz w:val="24"/>
          <w:szCs w:val="24"/>
        </w:rPr>
        <w:t>nmental stimuli</w:t>
      </w:r>
      <w:r w:rsidR="005E21BE" w:rsidRPr="00B96CC3">
        <w:rPr>
          <w:rFonts w:ascii="Calibri" w:eastAsia="Calibri" w:hAnsi="Calibri" w:cs="Calibri"/>
          <w:sz w:val="24"/>
          <w:szCs w:val="24"/>
        </w:rPr>
        <w:t>. Analysis of</w:t>
      </w:r>
      <w:r w:rsidR="003A27DE" w:rsidRPr="00B96CC3">
        <w:rPr>
          <w:rFonts w:ascii="Calibri" w:eastAsia="Calibri" w:hAnsi="Calibri" w:cs="Calibri"/>
          <w:sz w:val="24"/>
          <w:szCs w:val="24"/>
        </w:rPr>
        <w:t xml:space="preserve"> differential gene </w:t>
      </w:r>
      <w:r w:rsidR="003A27DE" w:rsidRPr="00B96CC3">
        <w:rPr>
          <w:rFonts w:ascii="Calibri" w:eastAsia="Calibri" w:hAnsi="Calibri" w:cs="Calibri"/>
          <w:sz w:val="24"/>
          <w:szCs w:val="24"/>
        </w:rPr>
        <w:lastRenderedPageBreak/>
        <w:t xml:space="preserve">expression over a time-course </w:t>
      </w:r>
      <w:r w:rsidR="005E21BE" w:rsidRPr="00B96CC3">
        <w:rPr>
          <w:rFonts w:ascii="Calibri" w:eastAsia="Calibri" w:hAnsi="Calibri" w:cs="Calibri"/>
          <w:sz w:val="24"/>
          <w:szCs w:val="24"/>
        </w:rPr>
        <w:t>will</w:t>
      </w:r>
      <w:r w:rsidR="003A27DE" w:rsidRPr="00B96CC3">
        <w:rPr>
          <w:rFonts w:ascii="Calibri" w:eastAsia="Calibri" w:hAnsi="Calibri" w:cs="Calibri"/>
          <w:sz w:val="24"/>
          <w:szCs w:val="24"/>
        </w:rPr>
        <w:t xml:space="preserve"> </w:t>
      </w:r>
      <w:r w:rsidR="00697FF0" w:rsidRPr="00B96CC3">
        <w:rPr>
          <w:rFonts w:ascii="Calibri" w:eastAsia="Calibri" w:hAnsi="Calibri" w:cs="Calibri"/>
          <w:sz w:val="24"/>
          <w:szCs w:val="24"/>
        </w:rPr>
        <w:t xml:space="preserve">produce a snapshot of actively expressed genes and may </w:t>
      </w:r>
      <w:r w:rsidR="003A27DE" w:rsidRPr="00B96CC3">
        <w:rPr>
          <w:rFonts w:ascii="Calibri" w:eastAsia="Calibri" w:hAnsi="Calibri" w:cs="Calibri"/>
          <w:sz w:val="24"/>
          <w:szCs w:val="24"/>
        </w:rPr>
        <w:t>elucidate the important steps for infection at earl</w:t>
      </w:r>
      <w:r w:rsidR="005F406F" w:rsidRPr="00B96CC3">
        <w:rPr>
          <w:rFonts w:ascii="Calibri" w:eastAsia="Calibri" w:hAnsi="Calibri" w:cs="Calibri"/>
          <w:sz w:val="24"/>
          <w:szCs w:val="24"/>
        </w:rPr>
        <w:t>y time-points</w:t>
      </w:r>
      <w:r w:rsidR="003A27DE" w:rsidRPr="00B96CC3">
        <w:rPr>
          <w:rFonts w:ascii="Calibri" w:eastAsia="Calibri" w:hAnsi="Calibri" w:cs="Calibri"/>
          <w:sz w:val="24"/>
          <w:szCs w:val="24"/>
        </w:rPr>
        <w:t xml:space="preserve">. </w:t>
      </w:r>
      <w:r w:rsidR="00BA6B5C" w:rsidRPr="00B96CC3">
        <w:rPr>
          <w:rFonts w:ascii="Calibri" w:eastAsia="Calibri" w:hAnsi="Calibri" w:cs="Calibri"/>
          <w:sz w:val="24"/>
          <w:szCs w:val="24"/>
        </w:rPr>
        <w:t xml:space="preserve">For example, modification of cell wall composition and structure will likely play a crucial step in the initial infection </w:t>
      </w:r>
      <w:r w:rsidR="00E11B3C" w:rsidRPr="00B96CC3">
        <w:rPr>
          <w:rFonts w:ascii="Calibri" w:eastAsia="Calibri" w:hAnsi="Calibri" w:cs="Calibri"/>
          <w:sz w:val="24"/>
          <w:szCs w:val="24"/>
        </w:rPr>
        <w:t xml:space="preserve">and establishment of </w:t>
      </w:r>
      <w:r w:rsidR="00E11B3C" w:rsidRPr="00B96CC3">
        <w:rPr>
          <w:rFonts w:ascii="Calibri" w:eastAsia="Calibri" w:hAnsi="Calibri" w:cs="Calibri"/>
          <w:i/>
          <w:sz w:val="24"/>
          <w:szCs w:val="24"/>
        </w:rPr>
        <w:t>C. neoformans</w:t>
      </w:r>
      <w:r w:rsidR="00E11B3C" w:rsidRPr="00B96CC3">
        <w:rPr>
          <w:rFonts w:ascii="Calibri" w:eastAsia="Calibri" w:hAnsi="Calibri" w:cs="Calibri"/>
          <w:sz w:val="24"/>
          <w:szCs w:val="24"/>
        </w:rPr>
        <w:t xml:space="preserve"> in a mammalian host.</w:t>
      </w:r>
    </w:p>
    <w:p w14:paraId="7EA4850B" w14:textId="77777777" w:rsidR="00340133" w:rsidRPr="00B96CC3" w:rsidRDefault="004B187E" w:rsidP="007D3C3A">
      <w:pPr>
        <w:pStyle w:val="BodyA"/>
        <w:rPr>
          <w:rFonts w:ascii="Calibri" w:eastAsia="Calibri" w:hAnsi="Calibri" w:cs="Calibri"/>
          <w:sz w:val="24"/>
          <w:szCs w:val="24"/>
        </w:rPr>
      </w:pPr>
      <w:r w:rsidRPr="00B96CC3">
        <w:rPr>
          <w:rFonts w:ascii="Calibri" w:eastAsia="Calibri" w:hAnsi="Calibri" w:cs="Calibri"/>
          <w:sz w:val="24"/>
          <w:szCs w:val="24"/>
        </w:rPr>
        <w:t>This work will carry on from investigations previously carried out in Dr</w:t>
      </w:r>
      <w:r w:rsidR="00340133" w:rsidRPr="00B96CC3">
        <w:rPr>
          <w:rFonts w:ascii="Calibri" w:eastAsia="Calibri" w:hAnsi="Calibri" w:cs="Calibri"/>
          <w:sz w:val="24"/>
          <w:szCs w:val="24"/>
        </w:rPr>
        <w:t>.</w:t>
      </w:r>
      <w:r w:rsidRPr="00B96CC3">
        <w:rPr>
          <w:rFonts w:ascii="Calibri" w:eastAsia="Calibri" w:hAnsi="Calibri" w:cs="Calibri"/>
          <w:sz w:val="24"/>
          <w:szCs w:val="24"/>
        </w:rPr>
        <w:t xml:space="preserve"> E Wallace’s lab </w:t>
      </w:r>
      <w:r w:rsidR="00443F5D" w:rsidRPr="00B96CC3">
        <w:rPr>
          <w:rFonts w:ascii="Calibri" w:eastAsia="Calibri" w:hAnsi="Calibri" w:cs="Calibri"/>
          <w:sz w:val="24"/>
          <w:szCs w:val="24"/>
        </w:rPr>
        <w:t>in collaboration with Dr. Elizabeth Ballou at the University of Birmingham designed to dissect the contributions of host factors and temperature in shaping initial growth</w:t>
      </w:r>
      <w:r w:rsidRPr="00B96CC3">
        <w:rPr>
          <w:rFonts w:ascii="Calibri" w:eastAsia="Calibri" w:hAnsi="Calibri" w:cs="Calibri"/>
          <w:sz w:val="24"/>
          <w:szCs w:val="24"/>
        </w:rPr>
        <w:t>.</w:t>
      </w:r>
      <w:r w:rsidR="00443F5D" w:rsidRPr="00B96CC3">
        <w:rPr>
          <w:rFonts w:ascii="Calibri" w:eastAsia="Calibri" w:hAnsi="Calibri" w:cs="Calibri"/>
          <w:sz w:val="24"/>
          <w:szCs w:val="24"/>
        </w:rPr>
        <w:t xml:space="preserve"> In this pilot study a distinct physiological response and differential RNA abundance was documented between the different conditions tested.</w:t>
      </w:r>
      <w:r w:rsidRPr="00B96CC3">
        <w:rPr>
          <w:rFonts w:ascii="Calibri" w:eastAsia="Calibri" w:hAnsi="Calibri" w:cs="Calibri"/>
          <w:sz w:val="24"/>
          <w:szCs w:val="24"/>
        </w:rPr>
        <w:t xml:space="preserve"> </w:t>
      </w:r>
    </w:p>
    <w:p w14:paraId="0891012B" w14:textId="77777777" w:rsidR="00C24E22" w:rsidRPr="00B96CC3" w:rsidRDefault="00C24E22" w:rsidP="00C24E22">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3DE68000" w14:textId="77777777" w:rsidR="00C24E22" w:rsidRPr="00B96CC3" w:rsidRDefault="00443F5D" w:rsidP="00C24E22">
      <w:pPr>
        <w:pStyle w:val="BodyA"/>
        <w:rPr>
          <w:rFonts w:ascii="Calibri" w:eastAsia="Calibri" w:hAnsi="Calibri" w:cs="Calibri"/>
          <w:sz w:val="24"/>
          <w:szCs w:val="24"/>
        </w:rPr>
      </w:pPr>
      <w:r w:rsidRPr="00B96CC3">
        <w:rPr>
          <w:rFonts w:ascii="Calibri" w:eastAsia="Calibri" w:hAnsi="Calibri" w:cs="Calibri"/>
          <w:sz w:val="24"/>
          <w:szCs w:val="24"/>
        </w:rPr>
        <w:t>I</w:t>
      </w:r>
      <w:r w:rsidR="00340133" w:rsidRPr="00B96CC3">
        <w:rPr>
          <w:rFonts w:ascii="Calibri" w:eastAsia="Calibri" w:hAnsi="Calibri" w:cs="Calibri"/>
          <w:sz w:val="24"/>
          <w:szCs w:val="24"/>
        </w:rPr>
        <w:t xml:space="preserve"> will</w:t>
      </w:r>
      <w:r w:rsidRPr="00B96CC3">
        <w:rPr>
          <w:rFonts w:ascii="Calibri" w:eastAsia="Calibri" w:hAnsi="Calibri" w:cs="Calibri"/>
          <w:sz w:val="24"/>
          <w:szCs w:val="24"/>
        </w:rPr>
        <w:t xml:space="preserve"> utilize</w:t>
      </w:r>
      <w:r w:rsidR="004B187E" w:rsidRPr="00B96CC3">
        <w:rPr>
          <w:rFonts w:ascii="Calibri" w:eastAsia="Calibri" w:hAnsi="Calibri" w:cs="Calibri"/>
          <w:sz w:val="24"/>
          <w:szCs w:val="24"/>
        </w:rPr>
        <w:t xml:space="preserve"> a culture medium more consistent with the host lung for </w:t>
      </w:r>
      <w:r w:rsidR="004B187E" w:rsidRPr="00B96CC3">
        <w:rPr>
          <w:rFonts w:ascii="Calibri" w:eastAsia="Calibri" w:hAnsi="Calibri" w:cs="Calibri"/>
          <w:i/>
          <w:sz w:val="24"/>
          <w:szCs w:val="24"/>
        </w:rPr>
        <w:t>C. neoformans</w:t>
      </w:r>
      <w:r w:rsidR="004B187E" w:rsidRPr="00B96CC3">
        <w:rPr>
          <w:rFonts w:ascii="Calibri" w:eastAsia="Calibri" w:hAnsi="Calibri" w:cs="Calibri"/>
          <w:sz w:val="24"/>
          <w:szCs w:val="24"/>
        </w:rPr>
        <w:t xml:space="preserve"> growth p</w:t>
      </w:r>
      <w:r w:rsidR="00C24E22" w:rsidRPr="00B96CC3">
        <w:rPr>
          <w:rFonts w:ascii="Calibri" w:eastAsia="Calibri" w:hAnsi="Calibri" w:cs="Calibri"/>
          <w:sz w:val="24"/>
          <w:szCs w:val="24"/>
        </w:rPr>
        <w:t>rior to re-seeding and examine</w:t>
      </w:r>
      <w:r w:rsidR="004B187E" w:rsidRPr="00B96CC3">
        <w:rPr>
          <w:rFonts w:ascii="Calibri" w:eastAsia="Calibri" w:hAnsi="Calibri" w:cs="Calibri"/>
          <w:sz w:val="24"/>
          <w:szCs w:val="24"/>
        </w:rPr>
        <w:t xml:space="preserve"> </w:t>
      </w:r>
      <w:r w:rsidR="007D3C3A" w:rsidRPr="00B96CC3">
        <w:rPr>
          <w:rFonts w:ascii="Calibri" w:eastAsia="Calibri" w:hAnsi="Calibri" w:cs="Calibri"/>
          <w:sz w:val="24"/>
          <w:szCs w:val="24"/>
        </w:rPr>
        <w:t>further</w:t>
      </w:r>
      <w:r w:rsidR="004B187E" w:rsidRPr="00B96CC3">
        <w:rPr>
          <w:rFonts w:ascii="Calibri" w:eastAsia="Calibri" w:hAnsi="Calibri" w:cs="Calibri"/>
          <w:sz w:val="24"/>
          <w:szCs w:val="24"/>
        </w:rPr>
        <w:t xml:space="preserve"> environmental stimuli</w:t>
      </w:r>
      <w:r w:rsidRPr="00B96CC3">
        <w:rPr>
          <w:rFonts w:ascii="Calibri" w:eastAsia="Calibri" w:hAnsi="Calibri" w:cs="Calibri"/>
          <w:sz w:val="24"/>
          <w:szCs w:val="24"/>
        </w:rPr>
        <w:t xml:space="preserve"> present in the lung environment</w:t>
      </w:r>
      <w:r w:rsidR="00661550" w:rsidRPr="00B96CC3">
        <w:rPr>
          <w:rFonts w:ascii="Calibri" w:eastAsia="Calibri" w:hAnsi="Calibri" w:cs="Calibri"/>
          <w:sz w:val="24"/>
          <w:szCs w:val="24"/>
        </w:rPr>
        <w:t>,</w:t>
      </w:r>
      <w:r w:rsidR="004B187E" w:rsidRPr="00B96CC3">
        <w:rPr>
          <w:rFonts w:ascii="Calibri" w:eastAsia="Calibri" w:hAnsi="Calibri" w:cs="Calibri"/>
          <w:sz w:val="24"/>
          <w:szCs w:val="24"/>
        </w:rPr>
        <w:t xml:space="preserve"> such as </w:t>
      </w:r>
      <w:r w:rsidR="00332A7D" w:rsidRPr="00B96CC3">
        <w:rPr>
          <w:rFonts w:ascii="Calibri" w:eastAsia="Calibri" w:hAnsi="Calibri" w:cs="Calibri"/>
          <w:sz w:val="24"/>
          <w:szCs w:val="24"/>
        </w:rPr>
        <w:t>pH, ionic stre</w:t>
      </w:r>
      <w:r w:rsidRPr="00B96CC3">
        <w:rPr>
          <w:rFonts w:ascii="Calibri" w:eastAsia="Calibri" w:hAnsi="Calibri" w:cs="Calibri"/>
          <w:sz w:val="24"/>
          <w:szCs w:val="24"/>
        </w:rPr>
        <w:t>ngth, divalent cations</w:t>
      </w:r>
      <w:r w:rsidR="000A27BB" w:rsidRPr="00B96CC3">
        <w:rPr>
          <w:rFonts w:ascii="Calibri" w:eastAsia="Calibri" w:hAnsi="Calibri" w:cs="Calibri"/>
          <w:sz w:val="24"/>
          <w:szCs w:val="24"/>
        </w:rPr>
        <w:t>, mucins</w:t>
      </w:r>
      <w:r w:rsidRPr="00B96CC3">
        <w:rPr>
          <w:rFonts w:ascii="Calibri" w:eastAsia="Calibri" w:hAnsi="Calibri" w:cs="Calibri"/>
          <w:sz w:val="24"/>
          <w:szCs w:val="24"/>
        </w:rPr>
        <w:t xml:space="preserve"> and nutrient limitation</w:t>
      </w:r>
      <w:r w:rsidR="00AD6E31" w:rsidRPr="00B96CC3">
        <w:rPr>
          <w:rFonts w:ascii="Calibri" w:eastAsia="Calibri" w:hAnsi="Calibri" w:cs="Calibri"/>
          <w:sz w:val="24"/>
          <w:szCs w:val="24"/>
        </w:rPr>
        <w:t xml:space="preserve"> </w:t>
      </w:r>
      <w:r w:rsidR="00661550" w:rsidRPr="00B96CC3">
        <w:rPr>
          <w:rFonts w:ascii="Calibri" w:eastAsia="Calibri" w:hAnsi="Calibri" w:cs="Calibri"/>
          <w:sz w:val="24"/>
          <w:szCs w:val="24"/>
        </w:rPr>
        <w:t>whic</w:t>
      </w:r>
      <w:r w:rsidR="00AD6E31" w:rsidRPr="00B96CC3">
        <w:rPr>
          <w:rFonts w:ascii="Calibri" w:eastAsia="Calibri" w:hAnsi="Calibri" w:cs="Calibri"/>
          <w:sz w:val="24"/>
          <w:szCs w:val="24"/>
        </w:rPr>
        <w:t>h may</w:t>
      </w:r>
      <w:r w:rsidR="00661550" w:rsidRPr="00B96CC3">
        <w:rPr>
          <w:rFonts w:ascii="Calibri" w:eastAsia="Calibri" w:hAnsi="Calibri" w:cs="Calibri"/>
          <w:sz w:val="24"/>
          <w:szCs w:val="24"/>
        </w:rPr>
        <w:t xml:space="preserve"> have synergistic or antagonistic effects on anti-fungal activity.</w:t>
      </w:r>
      <w:r w:rsidR="00C24E22" w:rsidRPr="00B96CC3">
        <w:rPr>
          <w:rFonts w:ascii="Calibri" w:eastAsia="Calibri" w:hAnsi="Calibri" w:cs="Calibri"/>
          <w:sz w:val="24"/>
          <w:szCs w:val="24"/>
        </w:rPr>
        <w:t xml:space="preserve"> </w:t>
      </w:r>
    </w:p>
    <w:p w14:paraId="4EC94E60" w14:textId="11BFAE2B" w:rsidR="006D53CB" w:rsidRPr="00B96CC3" w:rsidRDefault="006D53CB" w:rsidP="006D53CB">
      <w:pPr>
        <w:pStyle w:val="BodyA"/>
        <w:rPr>
          <w:rFonts w:ascii="Calibri" w:eastAsia="Calibri" w:hAnsi="Calibri" w:cs="Calibri"/>
          <w:sz w:val="24"/>
          <w:szCs w:val="24"/>
        </w:rPr>
      </w:pPr>
      <w:r w:rsidRPr="00B96CC3">
        <w:rPr>
          <w:rFonts w:ascii="Calibri" w:eastAsia="Calibri" w:hAnsi="Calibri" w:cs="Calibri"/>
          <w:sz w:val="24"/>
          <w:szCs w:val="24"/>
        </w:rPr>
        <w:t xml:space="preserve">I will examine fresh and fixed cells to determine any physiological/morphological changes under each condition. I will extract RNA for further qualitative and quantitative analysis using </w:t>
      </w:r>
      <w:ins w:id="48" w:author="BAYNE Rosey" w:date="2018-12-03T09:33:00Z">
        <w:r w:rsidR="007F59B7">
          <w:rPr>
            <w:rFonts w:ascii="Calibri" w:eastAsia="Calibri" w:hAnsi="Calibri" w:cs="Calibri"/>
            <w:sz w:val="24"/>
            <w:szCs w:val="24"/>
          </w:rPr>
          <w:t>RT</w:t>
        </w:r>
      </w:ins>
      <w:r w:rsidRPr="00B96CC3">
        <w:rPr>
          <w:rFonts w:ascii="Calibri" w:eastAsia="Calibri" w:hAnsi="Calibri" w:cs="Calibri"/>
          <w:sz w:val="24"/>
          <w:szCs w:val="24"/>
        </w:rPr>
        <w:t>qPCR and RNA-seq.</w:t>
      </w:r>
    </w:p>
    <w:p w14:paraId="1BD09291" w14:textId="77777777" w:rsidR="004B187E" w:rsidRPr="00B96CC3" w:rsidRDefault="004B187E">
      <w:pPr>
        <w:pStyle w:val="BodyA"/>
        <w:rPr>
          <w:rFonts w:ascii="Calibri" w:eastAsia="Calibri" w:hAnsi="Calibri" w:cs="Calibri"/>
          <w:sz w:val="24"/>
          <w:szCs w:val="24"/>
        </w:rPr>
      </w:pPr>
    </w:p>
    <w:p w14:paraId="2B93886A" w14:textId="77777777" w:rsidR="007B032E" w:rsidRPr="00B96CC3" w:rsidRDefault="007B032E">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w:t>
      </w:r>
      <w:r w:rsidR="00697FF0" w:rsidRPr="00B96CC3">
        <w:rPr>
          <w:rFonts w:ascii="Calibri" w:eastAsia="Calibri" w:hAnsi="Calibri" w:cs="Calibri"/>
          <w:sz w:val="24"/>
          <w:szCs w:val="24"/>
        </w:rPr>
        <w:t xml:space="preserve"> </w:t>
      </w:r>
      <w:r w:rsidR="00697FF0" w:rsidRPr="00B96CC3">
        <w:rPr>
          <w:rFonts w:ascii="Calibri" w:eastAsia="Calibri" w:hAnsi="Calibri" w:cs="Calibri"/>
          <w:b/>
          <w:sz w:val="24"/>
          <w:szCs w:val="24"/>
        </w:rPr>
        <w:t xml:space="preserve">Investigate </w:t>
      </w:r>
      <w:r w:rsidR="008315A4" w:rsidRPr="00B96CC3">
        <w:rPr>
          <w:rFonts w:ascii="Calibri" w:eastAsia="Calibri" w:hAnsi="Calibri" w:cs="Calibri"/>
          <w:b/>
          <w:sz w:val="24"/>
          <w:szCs w:val="24"/>
        </w:rPr>
        <w:t xml:space="preserve">how </w:t>
      </w:r>
      <w:r w:rsidR="006C501F" w:rsidRPr="00B96CC3">
        <w:rPr>
          <w:rFonts w:ascii="Calibri" w:eastAsia="Calibri" w:hAnsi="Calibri" w:cs="Calibri"/>
          <w:b/>
          <w:sz w:val="24"/>
          <w:szCs w:val="24"/>
        </w:rPr>
        <w:t>bacteria</w:t>
      </w:r>
      <w:r w:rsidR="00697FF0" w:rsidRPr="00B96CC3">
        <w:rPr>
          <w:rFonts w:ascii="Calibri" w:eastAsia="Calibri" w:hAnsi="Calibri" w:cs="Calibri"/>
          <w:b/>
          <w:sz w:val="24"/>
          <w:szCs w:val="24"/>
        </w:rPr>
        <w:t xml:space="preserve"> influence gene expression in </w:t>
      </w:r>
      <w:r w:rsidR="00697FF0" w:rsidRPr="00B96CC3">
        <w:rPr>
          <w:rFonts w:ascii="Calibri" w:eastAsia="Calibri" w:hAnsi="Calibri" w:cs="Calibri"/>
          <w:b/>
          <w:i/>
          <w:sz w:val="24"/>
          <w:szCs w:val="24"/>
        </w:rPr>
        <w:t>C. neoformans</w:t>
      </w:r>
      <w:r w:rsidR="00697FF0" w:rsidRPr="00B96CC3">
        <w:rPr>
          <w:rFonts w:ascii="Calibri" w:eastAsia="Calibri" w:hAnsi="Calibri" w:cs="Calibri"/>
          <w:b/>
          <w:sz w:val="24"/>
          <w:szCs w:val="24"/>
        </w:rPr>
        <w:t>.</w:t>
      </w:r>
    </w:p>
    <w:p w14:paraId="55E505C6" w14:textId="77777777" w:rsidR="00340133" w:rsidRPr="00B96CC3" w:rsidRDefault="00F02537" w:rsidP="008315A4">
      <w:pPr>
        <w:pStyle w:val="BodyA"/>
        <w:rPr>
          <w:rFonts w:ascii="Calibri" w:eastAsia="Calibri" w:hAnsi="Calibri" w:cs="Calibri"/>
          <w:sz w:val="24"/>
          <w:szCs w:val="24"/>
        </w:rPr>
      </w:pPr>
      <w:r w:rsidRPr="00B96CC3">
        <w:rPr>
          <w:rFonts w:ascii="Calibri" w:eastAsia="Calibri" w:hAnsi="Calibri" w:cs="Calibri"/>
          <w:sz w:val="24"/>
          <w:szCs w:val="24"/>
        </w:rPr>
        <w:t>In many environments bacteria and fungi coexist and interact in</w:t>
      </w:r>
      <w:r w:rsidR="008315A4" w:rsidRPr="00B96CC3">
        <w:rPr>
          <w:rFonts w:ascii="Calibri" w:eastAsia="Calibri" w:hAnsi="Calibri" w:cs="Calibri"/>
          <w:sz w:val="24"/>
          <w:szCs w:val="24"/>
        </w:rPr>
        <w:t xml:space="preserve"> nature competing for space and nutrients. </w:t>
      </w:r>
      <w:r w:rsidR="00943A1B" w:rsidRPr="00B96CC3">
        <w:rPr>
          <w:rFonts w:ascii="Calibri" w:eastAsia="Calibri" w:hAnsi="Calibri" w:cs="Calibri"/>
          <w:sz w:val="24"/>
          <w:szCs w:val="24"/>
        </w:rPr>
        <w:t xml:space="preserve">Similar cross-species interactions are expected to occur between the wide </w:t>
      </w:r>
      <w:r w:rsidR="004B187E" w:rsidRPr="00B96CC3">
        <w:rPr>
          <w:rFonts w:ascii="Calibri" w:eastAsia="Calibri" w:hAnsi="Calibri" w:cs="Calibri"/>
          <w:sz w:val="24"/>
          <w:szCs w:val="24"/>
        </w:rPr>
        <w:t>ranges</w:t>
      </w:r>
      <w:r w:rsidR="00943A1B" w:rsidRPr="00B96CC3">
        <w:rPr>
          <w:rFonts w:ascii="Calibri" w:eastAsia="Calibri" w:hAnsi="Calibri" w:cs="Calibri"/>
          <w:sz w:val="24"/>
          <w:szCs w:val="24"/>
        </w:rPr>
        <w:t xml:space="preserve"> of mic</w:t>
      </w:r>
      <w:r w:rsidR="00014479" w:rsidRPr="00B96CC3">
        <w:rPr>
          <w:rFonts w:ascii="Calibri" w:eastAsia="Calibri" w:hAnsi="Calibri" w:cs="Calibri"/>
          <w:sz w:val="24"/>
          <w:szCs w:val="24"/>
        </w:rPr>
        <w:t>r</w:t>
      </w:r>
      <w:r w:rsidR="00943A1B" w:rsidRPr="00B96CC3">
        <w:rPr>
          <w:rFonts w:ascii="Calibri" w:eastAsia="Calibri" w:hAnsi="Calibri" w:cs="Calibri"/>
          <w:sz w:val="24"/>
          <w:szCs w:val="24"/>
        </w:rPr>
        <w:t>o-organisms that constitute the human microbiome</w:t>
      </w:r>
      <w:r w:rsidR="00340133" w:rsidRPr="00B96CC3">
        <w:rPr>
          <w:rFonts w:ascii="Calibri" w:eastAsia="Calibri" w:hAnsi="Calibri" w:cs="Calibri"/>
          <w:sz w:val="24"/>
          <w:szCs w:val="24"/>
        </w:rPr>
        <w:t xml:space="preserve"> </w:t>
      </w:r>
      <w:r w:rsidR="00F94C7A" w:rsidRPr="00B96CC3">
        <w:rPr>
          <w:rStyle w:val="FootnoteReference"/>
          <w:rFonts w:ascii="Calibri" w:eastAsia="Calibri" w:hAnsi="Calibri" w:cs="Calibri"/>
          <w:sz w:val="24"/>
          <w:szCs w:val="24"/>
        </w:rPr>
        <w:fldChar w:fldCharType="begin" w:fldLock="1"/>
      </w:r>
      <w:r w:rsidR="004165D6">
        <w:rPr>
          <w:rFonts w:ascii="Calibri" w:eastAsia="Calibri" w:hAnsi="Calibri" w:cs="Calibri"/>
          <w:sz w:val="24"/>
          <w:szCs w:val="24"/>
        </w:rPr>
        <w:instrText>ADDIN CSL_CITATION {"citationItems":[{"id":"ITEM-1","itemData":{"DOI":"10.1007/BF01644137","ISSN":"0300-8126","author":[{"dropping-particle":"","family":"Bauernfeind","given":"A.","non-dropping-particle":"","parse-names":false,"suffix":""},{"dropping-particle":"","family":"Hörl","given":"G.","non-dropping-particle":"","parse-names":false,"suffix":""},{"dropping-particle":"","family":"Jungwirth","given":"R.","non-dropping-particle":"","parse-names":false,"suffix":""},{"dropping-particle":"","family":"Petermüller","given":"C.","non-dropping-particle":"","parse-names":false,"suffix":""},{"dropping-particle":"","family":"Przyklenk","given":"B.","non-dropping-particle":"","parse-names":false,"suffix":""},{"dropping-particle":"","family":"Weisslein-Pfister","given":"C.","non-dropping-particle":"","parse-names":false,"suffix":""},{"dropping-particle":"","family":"Bertele","given":"R. M.","non-dropping-particle":"","parse-names":false,"suffix":""},{"dropping-particle":"","family":"Harms","given":"K.","non-dropping-particle":"","parse-names":false,"suffix":""}],"container-title":"Infection","id":"ITEM-1","issue":"4","issued":{"date-parts":[["1987","7"]]},"page":"270-277","publisher":"Springer-Verlag","title":"Qualitative and quantitative microbiological analysis of sputa of 102 patients with cystic fibrosis","type":"article-journal","volume":"15"},"uris":["http://www.mendeley.com/documents/?uuid=fc9a240f-dc12-3ec3-a5b1-1e27d1f36cac"]},{"id":"ITEM-2","itemData":{"DOI":"10.1034/j.1399-302x.2001.016005279.x","ISSN":"0902-0055","author":[{"dropping-particle":"","family":"Nikawa","given":"H.","non-dropping-particle":"","parse-names":false,"suffix":""},{"dropping-particle":"","family":"Egusa","given":"H.","non-dropping-particle":"","parse-names":false,"suffix":""},{"dropping-particle":"","family":"Makihira","given":"S.","non-dropping-particle":"","parse-names":false,"suffix":""},{"dropping-particle":"","family":"Yamashiro","given":"H.","non-dropping-particle":"","parse-names":false,"suffix":""},{"dropping-particle":"","family":"Fukushima","given":"H.","non-dropping-particle":"","parse-names":false,"suffix":""},{"dropping-particle":"","family":"Jin","given":"C.","non-dropping-particle":"","parse-names":false,"suffix":""},{"dropping-particle":"","family":"Nishimura","given":"M.","non-dropping-particle":"","parse-names":false,"suffix":""},{"dropping-particle":"","family":"Pudji","given":"R. R.","non-dropping-particle":"","parse-names":false,"suffix":""},{"dropping-particle":"","family":"Hamada","given":"T.","non-dropping-particle":"","parse-names":false,"suffix":""}],"container-title":"Oral Microbiology and Immunology","id":"ITEM-2","issue":"5","issued":{"date-parts":[["2001","10","1"]]},"page":"279-283","publisher":"Wiley/Blackwell (10.1111)","title":"Alteration of the coadherence of Candida albicans with oral bacteria by dietary sugars","type":"article-journal","volume":"16"},"uris":["http://www.mendeley.com/documents/?uuid=e09b88d6-66ad-367d-8df3-953803e112b5"]}],"mendeley":{"formattedCitation":"&lt;sup&gt;8,9&lt;/sup&gt;","plainTextFormattedCitation":"8,9","previouslyFormattedCitation":"&lt;sup&gt;9,10&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4165D6" w:rsidRPr="004165D6">
        <w:rPr>
          <w:rFonts w:ascii="Calibri" w:eastAsia="Calibri" w:hAnsi="Calibri" w:cs="Calibri"/>
          <w:bCs/>
          <w:noProof/>
          <w:sz w:val="24"/>
          <w:szCs w:val="24"/>
          <w:vertAlign w:val="superscript"/>
        </w:rPr>
        <w:t>8,9</w:t>
      </w:r>
      <w:r w:rsidR="00F94C7A" w:rsidRPr="00B96CC3">
        <w:rPr>
          <w:rStyle w:val="FootnoteReference"/>
          <w:rFonts w:ascii="Calibri" w:eastAsia="Calibri" w:hAnsi="Calibri" w:cs="Calibri"/>
          <w:sz w:val="24"/>
          <w:szCs w:val="24"/>
        </w:rPr>
        <w:fldChar w:fldCharType="end"/>
      </w:r>
      <w:r w:rsidR="00943A1B" w:rsidRPr="00B96CC3">
        <w:rPr>
          <w:rFonts w:ascii="Calibri" w:eastAsia="Calibri" w:hAnsi="Calibri" w:cs="Calibri"/>
          <w:sz w:val="24"/>
          <w:szCs w:val="24"/>
        </w:rPr>
        <w:t xml:space="preserve">. </w:t>
      </w:r>
    </w:p>
    <w:p w14:paraId="4E1B70C5" w14:textId="17BB3453" w:rsidR="00BA6B5C" w:rsidRPr="00B96CC3" w:rsidRDefault="00BA6B5C" w:rsidP="008315A4">
      <w:pPr>
        <w:pStyle w:val="BodyA"/>
        <w:rPr>
          <w:rFonts w:ascii="Calibri" w:eastAsia="Calibri" w:hAnsi="Calibri" w:cs="Calibri"/>
          <w:color w:val="FF0000"/>
          <w:sz w:val="24"/>
          <w:szCs w:val="24"/>
        </w:rPr>
      </w:pPr>
      <w:r w:rsidRPr="00B96CC3">
        <w:rPr>
          <w:rFonts w:ascii="Calibri" w:eastAsia="Calibri" w:hAnsi="Calibri" w:cs="Calibri"/>
          <w:color w:val="000000" w:themeColor="text1"/>
          <w:sz w:val="24"/>
          <w:szCs w:val="24"/>
        </w:rPr>
        <w:t xml:space="preserve">It has been previously shown that </w:t>
      </w:r>
      <w:r w:rsidR="00FB6F5E" w:rsidRPr="00B96CC3">
        <w:rPr>
          <w:rFonts w:ascii="Calibri" w:eastAsia="Calibri" w:hAnsi="Calibri" w:cs="Calibri"/>
          <w:color w:val="000000" w:themeColor="text1"/>
          <w:sz w:val="24"/>
          <w:szCs w:val="24"/>
        </w:rPr>
        <w:t>bacterial species can interact with human fungal pathogens.</w:t>
      </w:r>
      <w:r w:rsidR="00F94C7A" w:rsidRPr="00B96CC3">
        <w:rPr>
          <w:rStyle w:val="FootnoteReference"/>
          <w:rFonts w:ascii="Calibri" w:eastAsia="Calibri" w:hAnsi="Calibri" w:cs="Calibri"/>
          <w:color w:val="000000" w:themeColor="text1"/>
          <w:sz w:val="24"/>
          <w:szCs w:val="24"/>
        </w:rPr>
        <w:fldChar w:fldCharType="begin" w:fldLock="1"/>
      </w:r>
      <w:r w:rsidR="004165D6">
        <w:rPr>
          <w:rFonts w:ascii="Calibri" w:eastAsia="Calibri" w:hAnsi="Calibri" w:cs="Calibri"/>
          <w:color w:val="000000" w:themeColor="text1"/>
          <w:sz w:val="24"/>
          <w:szCs w:val="24"/>
        </w:rPr>
        <w:instrText>ADDIN CSL_CITATION {"citationItems":[{"id":"ITEM-1","itemData":{"DOI":"10.1128/mBio.01537-17","ISSN":"2150-7511","PMID":"28974618","abstract":"Bacteria interact with each other in nature and often compete for limited nutrient and space resources. However, it is largely unknown whether and how bacteria also interact with human fungal pathogens naturally found in the environment. Here, we identified a soil bacterium, Bacillus safensis, which potently blocked several key Cryptococcus neoformans virulence factors, including formation of the antioxidant pigment melanin and production of the antiphagocytic polysaccharide capsule. The bacterium also inhibited de novo cryptococcal biofilm formation but had only modest inhibitory effects on already formed biofilms or planktonic cell growth. The inhibition of fungal melanization was dependent on direct cell contact and live bacteria. B. safensis also had anti-virulence factor activity against another major human-associated fungal pathogen, Candida albicans Specifically, dual-species interaction studies revealed that the bacterium strongly inhibited C. albicans filamentation and biofilm formation. In particular, B. safensis physically attached to and degraded candidal filaments. Through genetic and phenotypic analyses, we demonstrated that bacterial chitinase activity against fungal cell wall chitin is a factor contributing to the antipathogen effect of B. safensisIMPORTANCE Pathogenic fungi are estimated to contribute to as many human deaths as tuberculosis or malaria. Two of the most common fungal pathogens, Cryptococcus neoformans and Candida albicans, account for up to 1.4 million infections per year with very high mortality rates. Few antifungal drugs are available for treatment, and development of novel therapies is complicated by the need for pathogen-specific targets. Therefore, there is an urgent need to identify novel drug targets and new drugs. Pathogens use virulence factors during infection, and it has recently been proposed that targeting these factors instead of the pathogen itself may represent a new approach to develop antimicrobials. Here, we identified a soil bacterium that specifically blocked virulence factor production and biofilm formation by C. neoformans and C. albicans We demonstrate that the bacterial antipathogen mechanism is based in part on targeting the fungal cell wall, a structure not found in human cells.","author":[{"dropping-particle":"","family":"Mayer","given":"François L","non-dropping-particle":"","parse-names":false,"suffix":""},{"dropping-particle":"","family":"Kronstad","given":"James W","non-dropping-particle":"","parse-names":false,"suffix":""}],"container-title":"mBio","id":"ITEM-1","issue":"5","issued":{"date-parts":[["2017","11","3"]]},"page":"e01537-17","publisher":"American Society for Microbiology","title":"Disarming Fungal Pathogens: Bacillus safensis Inhibits Virulence Factor Production and Biofilm Formation by Cryptococcus neoformans and Candida albicans.","type":"article-journal","volume":"8"},"uris":["http://www.mendeley.com/documents/?uuid=a1835272-e427-3fb2-8253-8f24dec844af"]}],"mendeley":{"formattedCitation":"&lt;sup&gt;10&lt;/sup&gt;","plainTextFormattedCitation":"10","previouslyFormattedCitation":"&lt;sup&gt;11&lt;/sup&gt;"},"properties":{"noteIndex":0},"schema":"https://github.com/citation-style-language/schema/raw/master/csl-citation.json"}</w:instrText>
      </w:r>
      <w:r w:rsidR="00F94C7A" w:rsidRPr="00B96CC3">
        <w:rPr>
          <w:rStyle w:val="FootnoteReference"/>
          <w:rFonts w:ascii="Calibri" w:eastAsia="Calibri" w:hAnsi="Calibri" w:cs="Calibri"/>
          <w:color w:val="000000" w:themeColor="text1"/>
          <w:sz w:val="24"/>
          <w:szCs w:val="24"/>
        </w:rPr>
        <w:fldChar w:fldCharType="separate"/>
      </w:r>
      <w:r w:rsidR="004165D6" w:rsidRPr="004165D6">
        <w:rPr>
          <w:rFonts w:ascii="Calibri" w:eastAsia="Calibri" w:hAnsi="Calibri" w:cs="Calibri"/>
          <w:bCs/>
          <w:noProof/>
          <w:color w:val="000000" w:themeColor="text1"/>
          <w:sz w:val="24"/>
          <w:szCs w:val="24"/>
          <w:vertAlign w:val="superscript"/>
        </w:rPr>
        <w:t>10</w:t>
      </w:r>
      <w:r w:rsidR="00F94C7A" w:rsidRPr="00B96CC3">
        <w:rPr>
          <w:rStyle w:val="FootnoteReference"/>
          <w:rFonts w:ascii="Calibri" w:eastAsia="Calibri" w:hAnsi="Calibri" w:cs="Calibri"/>
          <w:color w:val="000000" w:themeColor="text1"/>
          <w:sz w:val="24"/>
          <w:szCs w:val="24"/>
        </w:rPr>
        <w:fldChar w:fldCharType="end"/>
      </w:r>
      <w:r w:rsidRPr="00B96CC3">
        <w:rPr>
          <w:rFonts w:ascii="Calibri" w:eastAsia="Calibri" w:hAnsi="Calibri" w:cs="Calibri"/>
          <w:color w:val="000000" w:themeColor="text1"/>
          <w:sz w:val="24"/>
          <w:szCs w:val="24"/>
        </w:rPr>
        <w:t>.</w:t>
      </w:r>
      <w:r w:rsidR="008A63AE" w:rsidRPr="00B96CC3">
        <w:rPr>
          <w:rFonts w:ascii="Calibri" w:eastAsia="Calibri" w:hAnsi="Calibri" w:cs="Calibri"/>
          <w:color w:val="000000" w:themeColor="text1"/>
          <w:sz w:val="24"/>
          <w:szCs w:val="24"/>
        </w:rPr>
        <w:t xml:space="preserve"> </w:t>
      </w:r>
      <w:r w:rsidR="00BA6A40" w:rsidRPr="00B96CC3">
        <w:rPr>
          <w:rFonts w:ascii="Calibri" w:eastAsia="Calibri" w:hAnsi="Calibri" w:cs="Calibri"/>
          <w:color w:val="000000" w:themeColor="text1"/>
          <w:sz w:val="24"/>
          <w:szCs w:val="24"/>
        </w:rPr>
        <w:t xml:space="preserve">Bacteria can stimulate spore germination in several fungi </w:t>
      </w:r>
      <w:r w:rsidR="00F94C7A" w:rsidRPr="00B96CC3">
        <w:rPr>
          <w:rStyle w:val="FootnoteReference"/>
          <w:rFonts w:ascii="Calibri" w:eastAsia="Calibri" w:hAnsi="Calibri" w:cs="Calibri"/>
          <w:color w:val="000000" w:themeColor="text1"/>
          <w:sz w:val="24"/>
          <w:szCs w:val="24"/>
        </w:rPr>
        <w:fldChar w:fldCharType="begin" w:fldLock="1"/>
      </w:r>
      <w:r w:rsidR="004165D6">
        <w:rPr>
          <w:rFonts w:ascii="Calibri" w:eastAsia="Calibri" w:hAnsi="Calibri" w:cs="Calibri"/>
          <w:color w:val="000000" w:themeColor="text1"/>
          <w:sz w:val="24"/>
          <w:szCs w:val="24"/>
        </w:rPr>
        <w:instrText>ADDIN CSL_CITATION {"citationItems":[{"id":"ITEM-1","itemData":{"DOI":"10.1111/j.1574-6968.2005.00027.x","ISSN":"03781097","PMID":"16445754","abstract":"Two isolates of Paenibacillus validus (DSM ID617 and ID618) stimulated growth of the arbuscular mycorrhizal fungus Glomus intraradices Sy167 up to the formation of fertile spores, which recolonize carrot roots. Thus, the fungus was capable of completing its life cycle in the absence of plant roots, but relied instead on the simultaneous growth of bacteria. The supernatant of a mixed batch culture of the two P. validus isolates contained raffinose and another, unidentified trisaccharide. Among the oligosaccharides tested, raffinose was most effective in stimulating hyphal mass formation on plates but could not promote growth to produce fertile spores. A suppressive subtractive hybridization library followed by reverse Northern analyses indicated that several genes with products involved in signal transduction are differentially expressed in G. intraradices SY 167 when grown in coculture with P. validus (DSM 3037). The present investigation, while likely representing a significant step forward in understanding the arbuscular mycorrhizal fungus symbioses, also confirms that its optimal establishing and functioning might rely on many, as yet unidentified factors.","author":[{"dropping-particle":"","family":"Hildebrandt","given":"Ulrich","non-dropping-particle":"","parse-names":false,"suffix":""},{"dropping-particle":"","family":"Ouziad","given":"Fouad","non-dropping-particle":"","parse-names":false,"suffix":""},{"dropping-particle":"","family":"Marner","given":"Franz-Josef","non-dropping-particle":"","parse-names":false,"suffix":""},{"dropping-particle":"","family":"Bothe","given":"Hermann","non-dropping-particle":"","parse-names":false,"suffix":""}],"container-title":"FEMS Microbiology Letters","id":"ITEM-1","issue":"2","issued":{"date-parts":[["2006","1"]]},"page":"258-267","title":"The bacterium &lt;i&gt;Paenibacillus validus&lt;/i&gt; stimulates growth of the arbuscular mycorrhizal fungus &lt;i&gt;Glomus intraradices&lt;/i&gt; up to the formation of fertile spores","type":"article-journal","volume":"254"},"uris":["http://www.mendeley.com/documents/?uuid=ecb10ad2-6d25-392b-9a0b-d8458e3c1bed"]},{"id":"ITEM-2","itemData":{"DOI":"10.1051/lait:1997434","ISSN":"0023-7302","author":[{"dropping-particle":"","family":"Hansen","given":"T. K.","non-dropping-particle":"","parse-names":false,"suffix":""},{"dropping-particle":"","family":"Jakobsen","given":"M.","non-dropping-particle":"","parse-names":false,"suffix":""}],"container-title":"Le Lait","id":"ITEM-2","issue":"4","issued":{"date-parts":[["1997"]]},"page":"479-488","publisher":"EDP Sciences","title":"Possible role of microbial interactions for growth and sporulation of &lt;i&gt;Penicillium roqueforti&lt;/i&gt; in Danablu","type":"article-journal","volume":"77"},"uris":["http://www.mendeley.com/documents/?uuid=ab1c255c-e40b-318e-bf2a-c099af8d0e31"]},{"id":"ITEM-3","itemData":{"ISSN":"1379-1176","PMID":"17390834","abstract":"In order to evaluate the role of river water on the spread of the alder disease caused by Phytophthora alni, water samples were collected at different periods of the year 2004 in two rivers displaying contrasting biological quality indices. Sporangia were produced from isolates of P. alni belonging to the three subspecies, at the river temperature (between 8 and 15 degrees C according to the sampling period). The sporulation efficiency was evaluated according to a scale of 0-9, based on the amount of sporangia produced on mycelium plugs immersed in the water for two days. Sporulation was also evaluated in river water sterilised by filtration. The amount of sporangia increased with the water temperature for both rivers, regardless of the biological quality. No sporangium was produced at the lowest temperature (8 degrees C). Sterilisation of the water drastically reduced the sporangia-stimulating effect for most of the P. alni isolates.","author":[{"dropping-particle":"","family":"Chandelier","given":"A","non-dropping-particle":"","parse-names":false,"suffix":""},{"dropping-particle":"","family":"Abras","given":"S","non-dropping-particle":"","parse-names":false,"suffix":""},{"dropping-particle":"","family":"Laurent","given":"F","non-dropping-particle":"","parse-names":false,"suffix":""},{"dropping-particle":"","family":"Debruxelles","given":"N","non-dropping-particle":"","parse-names":false,"suffix":""},{"dropping-particle":"","family":"Cavelier","given":"M","non-dropping-particle":"","parse-names":false,"suffix":""}],"container-title":"Communications in agricultural and applied biological sciences","id":"ITEM-3","issue":"3 Pt B","issued":{"date-parts":[["2006"]]},"page":"873-80","title":"Effect of temperature and bacteria on sporulation of Phytophthora alni in river water.","type":"article-journal","volume":"71"},"uris":["http://www.mendeley.com/documents/?uuid=ac3cc133-8f4a-3104-a426-99f3da542269"]}],"mendeley":{"formattedCitation":"&lt;sup&gt;11–13&lt;/sup&gt;","plainTextFormattedCitation":"11–13","previouslyFormattedCitation":"&lt;sup&gt;12–14&lt;/sup&gt;"},"properties":{"noteIndex":0},"schema":"https://github.com/citation-style-language/schema/raw/master/csl-citation.json"}</w:instrText>
      </w:r>
      <w:r w:rsidR="00F94C7A" w:rsidRPr="00B96CC3">
        <w:rPr>
          <w:rStyle w:val="FootnoteReference"/>
          <w:rFonts w:ascii="Calibri" w:eastAsia="Calibri" w:hAnsi="Calibri" w:cs="Calibri"/>
          <w:color w:val="000000" w:themeColor="text1"/>
          <w:sz w:val="24"/>
          <w:szCs w:val="24"/>
        </w:rPr>
        <w:fldChar w:fldCharType="separate"/>
      </w:r>
      <w:r w:rsidR="004165D6" w:rsidRPr="004165D6">
        <w:rPr>
          <w:rFonts w:ascii="Calibri" w:eastAsia="Calibri" w:hAnsi="Calibri" w:cs="Calibri"/>
          <w:bCs/>
          <w:noProof/>
          <w:color w:val="000000" w:themeColor="text1"/>
          <w:sz w:val="24"/>
          <w:szCs w:val="24"/>
          <w:vertAlign w:val="superscript"/>
        </w:rPr>
        <w:t>11–13</w:t>
      </w:r>
      <w:r w:rsidR="00F94C7A" w:rsidRPr="00B96CC3">
        <w:rPr>
          <w:rStyle w:val="FootnoteReference"/>
          <w:rFonts w:ascii="Calibri" w:eastAsia="Calibri" w:hAnsi="Calibri" w:cs="Calibri"/>
          <w:color w:val="000000" w:themeColor="text1"/>
          <w:sz w:val="24"/>
          <w:szCs w:val="24"/>
        </w:rPr>
        <w:fldChar w:fldCharType="end"/>
      </w:r>
      <w:r w:rsidR="00AF0550" w:rsidRPr="00B96CC3">
        <w:rPr>
          <w:rFonts w:ascii="Calibri" w:eastAsia="Calibri" w:hAnsi="Calibri" w:cs="Calibri"/>
          <w:color w:val="000000" w:themeColor="text1"/>
          <w:sz w:val="24"/>
          <w:szCs w:val="24"/>
        </w:rPr>
        <w:t xml:space="preserve"> and</w:t>
      </w:r>
      <w:r w:rsidR="00BA6A40" w:rsidRPr="00B96CC3">
        <w:rPr>
          <w:rFonts w:ascii="Calibri" w:eastAsia="Calibri" w:hAnsi="Calibri" w:cs="Calibri"/>
          <w:color w:val="000000" w:themeColor="text1"/>
          <w:sz w:val="24"/>
          <w:szCs w:val="24"/>
        </w:rPr>
        <w:t xml:space="preserve"> it has been shown that germination of </w:t>
      </w:r>
      <w:r w:rsidR="00BA6A40" w:rsidRPr="00B96CC3">
        <w:rPr>
          <w:rFonts w:ascii="Calibri" w:eastAsia="Calibri" w:hAnsi="Calibri" w:cs="Calibri"/>
          <w:i/>
          <w:color w:val="000000" w:themeColor="text1"/>
          <w:sz w:val="24"/>
          <w:szCs w:val="24"/>
        </w:rPr>
        <w:t>C. neoformans</w:t>
      </w:r>
      <w:r w:rsidR="00BA6A40" w:rsidRPr="00B96CC3">
        <w:rPr>
          <w:rFonts w:ascii="Calibri" w:eastAsia="Calibri" w:hAnsi="Calibri" w:cs="Calibri"/>
          <w:color w:val="000000" w:themeColor="text1"/>
          <w:sz w:val="24"/>
          <w:szCs w:val="24"/>
        </w:rPr>
        <w:t xml:space="preserve"> is essential for survival in </w:t>
      </w:r>
      <w:r w:rsidR="008A63AE" w:rsidRPr="00B96CC3">
        <w:rPr>
          <w:rFonts w:ascii="Calibri" w:eastAsia="Calibri" w:hAnsi="Calibri" w:cs="Calibri"/>
          <w:color w:val="000000" w:themeColor="text1"/>
          <w:sz w:val="24"/>
          <w:szCs w:val="24"/>
        </w:rPr>
        <w:t>phagolysosomes</w:t>
      </w:r>
      <w:r w:rsidR="00AF0550" w:rsidRPr="00B96CC3">
        <w:rPr>
          <w:rFonts w:ascii="Calibri" w:eastAsia="Calibri" w:hAnsi="Calibri" w:cs="Calibri"/>
          <w:color w:val="000000" w:themeColor="text1"/>
          <w:sz w:val="24"/>
          <w:szCs w:val="24"/>
        </w:rPr>
        <w:t xml:space="preserve"> </w:t>
      </w:r>
      <w:r w:rsidR="00F94C7A" w:rsidRPr="00B96CC3">
        <w:rPr>
          <w:rStyle w:val="FootnoteReference"/>
          <w:rFonts w:ascii="Calibri" w:eastAsia="Calibri" w:hAnsi="Calibri" w:cs="Calibri"/>
          <w:color w:val="000000" w:themeColor="text1"/>
          <w:sz w:val="24"/>
          <w:szCs w:val="24"/>
        </w:rPr>
        <w:fldChar w:fldCharType="begin" w:fldLock="1"/>
      </w:r>
      <w:r w:rsidR="004165D6">
        <w:rPr>
          <w:rFonts w:ascii="Calibri" w:eastAsia="Calibri" w:hAnsi="Calibri" w:cs="Calibri"/>
          <w:color w:val="000000" w:themeColor="text1"/>
          <w:sz w:val="24"/>
          <w:szCs w:val="24"/>
        </w:rPr>
        <w:instrText>ADDIN CSL_CITATION {"citationItems":[{"id":"ITEM-1","itemData":{"DOI":"10.1016/j.mib.2010.05.003","ISBN":"1369-5274","ISSN":"13695274","PMID":"20570552","abstract":"Many human fungal pathogens infect people when they are inhaled as spores. Despite the serious impact of fungal spores on human health, little is known about their basic properties or how they interact with the host. This is particularly true for Cryptococcus neoformans, a human fungal pathogen that causes more than 600,000 deaths annually. Spores of C. neoformans have not been well characterized previously because of technical challenges in isolating them; however, recent advances in spore isolation have lead to the first direct analyses of spores. Novel insights into the spore-host interaction, specifically how spores interact with alveolar macrophages, have provided a new model of cryptococcosis that could have broad implications for human fungal pathogenesis. © 2010 Elsevier Ltd.","author":[{"dropping-particle":"","family":"Botts","given":"Michael R.","non-dropping-particle":"","parse-names":false,"suffix":""},{"dropping-particle":"","family":"Hull","given":"Christina M.","non-dropping-particle":"","parse-names":false,"suffix":""}],"container-title":"Current Opinion in Microbiology","id":"ITEM-1","issued":{"date-parts":[["2010"]]},"title":"Dueling in the lung: How Cryptococcus spores race the host for survival","type":"article"},"uris":["http://www.mendeley.com/documents/?uuid=9dd4c1b6-7f88-3e74-a7b9-88be8d6048e7"]}],"mendeley":{"formattedCitation":"&lt;sup&gt;14&lt;/sup&gt;","plainTextFormattedCitation":"14","previouslyFormattedCitation":"&lt;sup&gt;15&lt;/sup&gt;"},"properties":{"noteIndex":0},"schema":"https://github.com/citation-style-language/schema/raw/master/csl-citation.json"}</w:instrText>
      </w:r>
      <w:r w:rsidR="00F94C7A" w:rsidRPr="00B96CC3">
        <w:rPr>
          <w:rStyle w:val="FootnoteReference"/>
          <w:rFonts w:ascii="Calibri" w:eastAsia="Calibri" w:hAnsi="Calibri" w:cs="Calibri"/>
          <w:color w:val="000000" w:themeColor="text1"/>
          <w:sz w:val="24"/>
          <w:szCs w:val="24"/>
        </w:rPr>
        <w:fldChar w:fldCharType="separate"/>
      </w:r>
      <w:r w:rsidR="004165D6" w:rsidRPr="004165D6">
        <w:rPr>
          <w:rFonts w:ascii="Calibri" w:eastAsia="Calibri" w:hAnsi="Calibri" w:cs="Calibri"/>
          <w:noProof/>
          <w:color w:val="000000" w:themeColor="text1"/>
          <w:sz w:val="24"/>
          <w:szCs w:val="24"/>
          <w:vertAlign w:val="superscript"/>
        </w:rPr>
        <w:t>14</w:t>
      </w:r>
      <w:r w:rsidR="00F94C7A" w:rsidRPr="00B96CC3">
        <w:rPr>
          <w:rStyle w:val="FootnoteReference"/>
          <w:rFonts w:ascii="Calibri" w:eastAsia="Calibri" w:hAnsi="Calibri" w:cs="Calibri"/>
          <w:color w:val="000000" w:themeColor="text1"/>
          <w:sz w:val="24"/>
          <w:szCs w:val="24"/>
        </w:rPr>
        <w:fldChar w:fldCharType="end"/>
      </w:r>
      <w:r w:rsidR="00BA6A40" w:rsidRPr="00B96CC3">
        <w:rPr>
          <w:rFonts w:ascii="Calibri" w:eastAsia="Calibri" w:hAnsi="Calibri" w:cs="Calibri"/>
          <w:color w:val="000000" w:themeColor="text1"/>
          <w:sz w:val="24"/>
          <w:szCs w:val="24"/>
        </w:rPr>
        <w:t>.</w:t>
      </w:r>
      <w:r w:rsidR="00943A1B" w:rsidRPr="00B96CC3">
        <w:rPr>
          <w:rFonts w:ascii="Calibri" w:eastAsia="Calibri" w:hAnsi="Calibri" w:cs="Calibri"/>
          <w:color w:val="000000" w:themeColor="text1"/>
          <w:sz w:val="24"/>
          <w:szCs w:val="24"/>
        </w:rPr>
        <w:t xml:space="preserve"> Bacterial small molecules such as metabolites and </w:t>
      </w:r>
      <w:r w:rsidR="00724568" w:rsidRPr="00B96CC3">
        <w:rPr>
          <w:rFonts w:ascii="Calibri" w:eastAsia="Calibri" w:hAnsi="Calibri" w:cs="Calibri"/>
          <w:color w:val="000000" w:themeColor="text1"/>
          <w:sz w:val="24"/>
          <w:szCs w:val="24"/>
        </w:rPr>
        <w:t xml:space="preserve">extracellular molecules </w:t>
      </w:r>
      <w:r w:rsidR="00943A1B" w:rsidRPr="00B96CC3">
        <w:rPr>
          <w:rFonts w:ascii="Calibri" w:eastAsia="Calibri" w:hAnsi="Calibri" w:cs="Calibri"/>
          <w:color w:val="000000" w:themeColor="text1"/>
          <w:sz w:val="24"/>
          <w:szCs w:val="24"/>
        </w:rPr>
        <w:t xml:space="preserve">have been shown to affect the morphology </w:t>
      </w:r>
      <w:r w:rsidR="00724568" w:rsidRPr="00B96CC3">
        <w:rPr>
          <w:rFonts w:ascii="Calibri" w:eastAsia="Calibri" w:hAnsi="Calibri" w:cs="Calibri"/>
          <w:color w:val="000000" w:themeColor="text1"/>
          <w:sz w:val="24"/>
          <w:szCs w:val="24"/>
        </w:rPr>
        <w:t>and pathogenicity of</w:t>
      </w:r>
      <w:r w:rsidR="00943A1B" w:rsidRPr="00B96CC3">
        <w:rPr>
          <w:rFonts w:ascii="Calibri" w:eastAsia="Calibri" w:hAnsi="Calibri" w:cs="Calibri"/>
          <w:color w:val="000000" w:themeColor="text1"/>
          <w:sz w:val="24"/>
          <w:szCs w:val="24"/>
        </w:rPr>
        <w:t xml:space="preserve"> fungi </w:t>
      </w:r>
      <w:r w:rsidR="00F94C7A" w:rsidRPr="00B96CC3">
        <w:rPr>
          <w:rStyle w:val="FootnoteReference"/>
          <w:rFonts w:ascii="Calibri" w:eastAsia="Calibri" w:hAnsi="Calibri" w:cs="Calibri"/>
          <w:color w:val="000000" w:themeColor="text1"/>
          <w:sz w:val="24"/>
          <w:szCs w:val="24"/>
        </w:rPr>
        <w:fldChar w:fldCharType="begin" w:fldLock="1"/>
      </w:r>
      <w:r w:rsidR="004165D6">
        <w:rPr>
          <w:rFonts w:ascii="Calibri" w:eastAsia="Calibri" w:hAnsi="Calibri" w:cs="Calibri"/>
          <w:color w:val="000000" w:themeColor="text1"/>
          <w:sz w:val="24"/>
          <w:szCs w:val="24"/>
        </w:rPr>
        <w:instrText>ADDIN CSL_CITATION {"citationItems":[{"id":"ITEM-1","itemData":{"DOI":"10.1128/IAI.72.11.6206-6210.2004","ISSN":"0019-9567","PMID":"15501745","abstract":"Candida albicans is an opportunistic dimorphic fungus that inhabits various host mucosal sites. Conversion from the yeast to the hyphal form has been associated with increased virulence and mucosal invasiveness. C. albicans morphogenesis is regulated by multiple signals and signaling pathways. However, signals that control morphogenesis in vivo are unknown. We investigated the effects of host long chain fatty acids, eicosanoids, and bacterial short chain fatty acids on control of germination. None of the C18 or C20 fatty acids tested had an effect on enhancing germ tube formation (arachidonic acid, oleic acid, linolenic acid, or gamma-linolenic acid). Among the different eicosanoids, both prostaglandin E2 and thromboxane B2 significantly enhanced serum-induced germination by C. albicans. Addition of antiprostaglandin or antithromboxane antibodies to serum alone inhibited germ tube formation by almost 30%, while control antibody had no effect, indicating that these eicosanoids are major morphogenic factors in the serum. Since these molecules also bind to albumin, this may also explain the hyphal transforming activity in serum that associates with albumin. Interestingly, short chain fatty acids (butyric acid), the product of lactic acid bacteria (LAB), inhibited germination. In addition, LAB culture supernatants as well as live LAB also inhibited C. albicans morphogenesis. Overall, these results indicate that fatty acid metabolites and fatty acid pathways can up-regulate and down-regulate germination in C. albicans.","author":[{"dropping-particle":"","family":"Noverr","given":"Mairi C","non-dropping-particle":"","parse-names":false,"suffix":""},{"dropping-particle":"","family":"Huffnagle","given":"Gary B","non-dropping-particle":"","parse-names":false,"suffix":""}],"container-title":"Infection and immunity","id":"ITEM-1","issue":"11","issued":{"date-parts":[["2004","11"]]},"page":"6206-10","publisher":"American Society for Microbiology (ASM)","title":"Regulation of Candida albicans morphogenesis by fatty acid metabolites.","type":"article-journal","volume":"72"},"uris":["http://www.mendeley.com/documents/?uuid=de8eba4e-477c-3919-ae26-6bc1cd984ab5"]},{"id":"ITEM-2","itemData":{"DOI":"10.1039/c0ob00579g","ISSN":"1477-0520","abstract":"The recent investigation of a gene cluster encoding for a hybrid PKS-NRPS metabolite in the oral pathogen Streptococcus mutans UA159 yielded evidence that this natural product might play an important role regulating a range of stress tolerance factors. We have now characterized the major compound generated from this gene cluster, mutanobactin A, and demonstrated that this secondary metabolite is also capable of influencing the yeast-mycelium transition of Candida albicans.","author":[{"dropping-particle":"","family":"Joyner","given":"P. Matthew","non-dropping-particle":"","parse-names":false,"suffix":""},{"dropping-particle":"","family":"Liu","given":"Jinman","non-dropping-particle":"","parse-names":false,"suffix":""},{"dropping-particle":"","family":"Zhang","given":"Zhijun","non-dropping-particle":"","parse-names":false,"suffix":""},{"dropping-particle":"","family":"Merritt","given":"Justin","non-dropping-particle":"","parse-names":false,"suffix":""},{"dropping-particle":"","family":"Qi","given":"Fengxia","non-dropping-particle":"","parse-names":false,"suffix":""},{"dropping-particle":"","family":"Cichewicz","given":"Robert H.","non-dropping-particle":"","parse-names":false,"suffix":""}],"container-title":"Organic &amp; Biomolecular Chemistry","id":"ITEM-2","issue":"24","issued":{"date-parts":[["2010","12","15"]]},"page":"5486","publisher":"The Royal Society of Chemistry","title":"Mutanobactin A from the human oral pathogen Streptococcus mutans is a cross-kingdom regulator of the yeast-mycelium transition","type":"article-journal","volume":"8"},"uris":["http://www.mendeley.com/documents/?uuid=93afcbc9-77ae-32e9-9a88-f97bf9c9d6c7"]},{"id":"ITEM-3","itemData":{"DOI":"10.1111/j.1574-6968.2010.02130.x","ISSN":"03781097","author":[{"dropping-particle":"","family":"Mowat","given":"Eilidh","non-dropping-particle":"","parse-names":false,"suffix":""},{"dropping-particle":"","family":"Rajendran","given":"Ranjith","non-dropping-particle":"","parse-names":false,"suffix":""},{"dropping-particle":"","family":"Williams","given":"Craig","non-dropping-particle":"","parse-names":false,"suffix":""},{"dropping-particle":"","family":"McCulloch","given":"Elaine","non-dropping-particle":"","parse-names":false,"suffix":""},{"dropping-particle":"","family":"Jones","given":"Brian","non-dropping-particle":"","parse-names":false,"suffix":""},{"dropping-particle":"","family":"Lang","given":"Sue","non-dropping-particle":"","parse-names":false,"suffix":""},{"dropping-particle":"","family":"Ramage","given":"Gordon","non-dropping-particle":"","parse-names":false,"suffix":""}],"container-title":"FEMS Microbiology Letters","id":"ITEM-3","issue":"2","issued":{"date-parts":[["2010","12","1"]]},"page":"96-102","publisher":"Oxford University Press","title":"Pseudomonas aeruginosa and their small diffusible extracellular molecules inhibit Aspergillus fumigatus biofilm formation","type":"article-journal","volume":"313"},"uris":["http://www.mendeley.com/documents/?uuid=908f98c9-e23c-3f17-8169-dea62aaa4407"]}],"mendeley":{"formattedCitation":"&lt;sup&gt;15–17&lt;/sup&gt;","plainTextFormattedCitation":"15–17","previouslyFormattedCitation":"&lt;sup&gt;16–18&lt;/sup&gt;"},"properties":{"noteIndex":0},"schema":"https://github.com/citation-style-language/schema/raw/master/csl-citation.json"}</w:instrText>
      </w:r>
      <w:r w:rsidR="00F94C7A" w:rsidRPr="00B96CC3">
        <w:rPr>
          <w:rStyle w:val="FootnoteReference"/>
          <w:rFonts w:ascii="Calibri" w:eastAsia="Calibri" w:hAnsi="Calibri" w:cs="Calibri"/>
          <w:color w:val="000000" w:themeColor="text1"/>
          <w:sz w:val="24"/>
          <w:szCs w:val="24"/>
        </w:rPr>
        <w:fldChar w:fldCharType="separate"/>
      </w:r>
      <w:r w:rsidR="004165D6" w:rsidRPr="004165D6">
        <w:rPr>
          <w:rFonts w:ascii="Calibri" w:eastAsia="Calibri" w:hAnsi="Calibri" w:cs="Calibri"/>
          <w:bCs/>
          <w:noProof/>
          <w:color w:val="000000" w:themeColor="text1"/>
          <w:sz w:val="24"/>
          <w:szCs w:val="24"/>
          <w:vertAlign w:val="superscript"/>
        </w:rPr>
        <w:t>15–17</w:t>
      </w:r>
      <w:r w:rsidR="00F94C7A" w:rsidRPr="00B96CC3">
        <w:rPr>
          <w:rStyle w:val="FootnoteReference"/>
          <w:rFonts w:ascii="Calibri" w:eastAsia="Calibri" w:hAnsi="Calibri" w:cs="Calibri"/>
          <w:color w:val="000000" w:themeColor="text1"/>
          <w:sz w:val="24"/>
          <w:szCs w:val="24"/>
        </w:rPr>
        <w:fldChar w:fldCharType="end"/>
      </w:r>
      <w:r w:rsidR="00943A1B" w:rsidRPr="00B96CC3">
        <w:rPr>
          <w:rFonts w:ascii="Calibri" w:eastAsia="Calibri" w:hAnsi="Calibri" w:cs="Calibri"/>
          <w:color w:val="000000" w:themeColor="text1"/>
          <w:sz w:val="24"/>
          <w:szCs w:val="24"/>
        </w:rPr>
        <w:t>.</w:t>
      </w:r>
      <w:r w:rsidR="00C24E22" w:rsidRPr="00B96CC3">
        <w:rPr>
          <w:rFonts w:ascii="Calibri" w:eastAsia="Calibri" w:hAnsi="Calibri" w:cs="Calibri"/>
          <w:color w:val="000000" w:themeColor="text1"/>
          <w:sz w:val="24"/>
          <w:szCs w:val="24"/>
        </w:rPr>
        <w:t xml:space="preserve"> </w:t>
      </w:r>
      <w:r w:rsidR="00C24E22" w:rsidRPr="00B96CC3">
        <w:rPr>
          <w:rFonts w:ascii="Calibri" w:eastAsia="Calibri" w:hAnsi="Calibri" w:cs="Calibri"/>
          <w:sz w:val="24"/>
          <w:szCs w:val="24"/>
        </w:rPr>
        <w:t>Previously</w:t>
      </w:r>
      <w:ins w:id="49" w:author="BAYNE Rosey" w:date="2018-12-03T09:34:00Z">
        <w:r w:rsidR="007F59B7">
          <w:rPr>
            <w:rFonts w:ascii="Calibri" w:eastAsia="Calibri" w:hAnsi="Calibri" w:cs="Calibri"/>
            <w:sz w:val="24"/>
            <w:szCs w:val="24"/>
          </w:rPr>
          <w:t>,</w:t>
        </w:r>
      </w:ins>
      <w:r w:rsidR="00C24E22" w:rsidRPr="00B96CC3">
        <w:rPr>
          <w:rFonts w:ascii="Calibri" w:eastAsia="Calibri" w:hAnsi="Calibri" w:cs="Calibri"/>
          <w:sz w:val="24"/>
          <w:szCs w:val="24"/>
        </w:rPr>
        <w:t xml:space="preserve"> bacterial cell wall components have been shown to modify the morphology of </w:t>
      </w:r>
      <w:r w:rsidR="00C24E22" w:rsidRPr="00B96CC3">
        <w:rPr>
          <w:rFonts w:ascii="Calibri" w:eastAsia="Calibri" w:hAnsi="Calibri" w:cs="Calibri"/>
          <w:i/>
          <w:sz w:val="24"/>
          <w:szCs w:val="24"/>
        </w:rPr>
        <w:t>C. neoformans</w:t>
      </w:r>
      <w:r w:rsidR="00C24E22" w:rsidRPr="00B96CC3">
        <w:rPr>
          <w:rFonts w:ascii="Calibri" w:eastAsia="Calibri" w:hAnsi="Calibri" w:cs="Calibri"/>
          <w:sz w:val="24"/>
          <w:szCs w:val="24"/>
        </w:rPr>
        <w:t xml:space="preserve"> from a normal yeast cell to a titan cell </w:t>
      </w:r>
      <w:r w:rsidR="00C24E22" w:rsidRPr="00B96CC3">
        <w:rPr>
          <w:rStyle w:val="FootnoteReference"/>
          <w:rFonts w:ascii="Calibri" w:eastAsia="Calibri" w:hAnsi="Calibri" w:cs="Calibri"/>
          <w:sz w:val="24"/>
          <w:szCs w:val="24"/>
        </w:rPr>
        <w:fldChar w:fldCharType="begin" w:fldLock="1"/>
      </w:r>
      <w:r w:rsidR="004165D6">
        <w:rPr>
          <w:rFonts w:ascii="Calibri" w:eastAsia="Calibri" w:hAnsi="Calibri" w:cs="Calibri"/>
          <w:sz w:val="24"/>
          <w:szCs w:val="24"/>
        </w:rPr>
        <w:instrText>ADDIN CSL_CITATION {"citationItems":[{"id":"ITEM-1","itemData":{"DOI":"10.1371/journal.ppat.1006978","ISSN":"1553-7374","PMID":"29775474","abstract":"Fungal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pathogens","id":"ITEM-1","issue":"5","issued":{"date-parts":[["2018"]]},"page":"e1006978","publisher":"Public Library of Science","title":"The Cryptococcus neoformans Titan cell is an inducible and regulated morphotype underlying pathogenesis.","type":"article-journal","volume":"14"},"uris":["http://www.mendeley.com/documents/?uuid=fa28a3f3-323e-3170-a098-470abbc0acea"]}],"mendeley":{"formattedCitation":"&lt;sup&gt;18&lt;/sup&gt;","plainTextFormattedCitation":"18","previouslyFormattedCitation":"&lt;sup&gt;19&lt;/sup&gt;"},"properties":{"noteIndex":0},"schema":"https://github.com/citation-style-language/schema/raw/master/csl-citation.json"}</w:instrText>
      </w:r>
      <w:r w:rsidR="00C24E22" w:rsidRPr="00B96CC3">
        <w:rPr>
          <w:rStyle w:val="FootnoteReference"/>
          <w:rFonts w:ascii="Calibri" w:eastAsia="Calibri" w:hAnsi="Calibri" w:cs="Calibri"/>
          <w:sz w:val="24"/>
          <w:szCs w:val="24"/>
        </w:rPr>
        <w:fldChar w:fldCharType="separate"/>
      </w:r>
      <w:r w:rsidR="004165D6" w:rsidRPr="004165D6">
        <w:rPr>
          <w:rFonts w:ascii="Calibri" w:eastAsia="Calibri" w:hAnsi="Calibri" w:cs="Calibri"/>
          <w:bCs/>
          <w:noProof/>
          <w:sz w:val="24"/>
          <w:szCs w:val="24"/>
          <w:vertAlign w:val="superscript"/>
        </w:rPr>
        <w:t>18</w:t>
      </w:r>
      <w:r w:rsidR="00C24E22" w:rsidRPr="00B96CC3">
        <w:rPr>
          <w:rStyle w:val="FootnoteReference"/>
          <w:rFonts w:ascii="Calibri" w:eastAsia="Calibri" w:hAnsi="Calibri" w:cs="Calibri"/>
          <w:sz w:val="24"/>
          <w:szCs w:val="24"/>
        </w:rPr>
        <w:fldChar w:fldCharType="end"/>
      </w:r>
      <w:r w:rsidR="00C24E22" w:rsidRPr="00B96CC3">
        <w:rPr>
          <w:rFonts w:ascii="Calibri" w:eastAsia="Calibri" w:hAnsi="Calibri" w:cs="Calibri"/>
          <w:sz w:val="24"/>
          <w:szCs w:val="24"/>
        </w:rPr>
        <w:t xml:space="preserve"> </w:t>
      </w:r>
      <w:commentRangeStart w:id="50"/>
      <w:r w:rsidR="00C24E22" w:rsidRPr="00B96CC3">
        <w:rPr>
          <w:rFonts w:ascii="Calibri" w:eastAsia="Calibri" w:hAnsi="Calibri" w:cs="Calibri"/>
          <w:color w:val="FF0000"/>
          <w:sz w:val="24"/>
          <w:szCs w:val="24"/>
        </w:rPr>
        <w:t>Mention previous work done on titan cells here?</w:t>
      </w:r>
      <w:commentRangeEnd w:id="50"/>
      <w:r w:rsidR="007F59B7">
        <w:rPr>
          <w:rStyle w:val="CommentReference"/>
          <w:rFonts w:ascii="Times New Roman" w:hAnsi="Times New Roman" w:cs="Times New Roman"/>
          <w:color w:val="auto"/>
          <w:lang w:eastAsia="en-US"/>
        </w:rPr>
        <w:commentReference w:id="50"/>
      </w:r>
    </w:p>
    <w:p w14:paraId="0DC2085E" w14:textId="77777777" w:rsidR="00340133" w:rsidRPr="00B96CC3" w:rsidRDefault="00340133" w:rsidP="004A200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67C7A69C" w14:textId="77777777" w:rsidR="00C24E22" w:rsidRPr="00B96CC3" w:rsidRDefault="00BA6B5C" w:rsidP="004A2004">
      <w:pPr>
        <w:pStyle w:val="BodyA"/>
        <w:rPr>
          <w:rFonts w:ascii="Calibri" w:eastAsia="Calibri" w:hAnsi="Calibri" w:cs="Calibri"/>
          <w:sz w:val="24"/>
          <w:szCs w:val="24"/>
        </w:rPr>
      </w:pPr>
      <w:r w:rsidRPr="00B96CC3">
        <w:rPr>
          <w:rFonts w:ascii="Calibri" w:eastAsia="Calibri" w:hAnsi="Calibri" w:cs="Calibri"/>
          <w:sz w:val="24"/>
          <w:szCs w:val="24"/>
        </w:rPr>
        <w:t xml:space="preserve">I </w:t>
      </w:r>
      <w:r w:rsidR="008A63AE" w:rsidRPr="00B96CC3">
        <w:rPr>
          <w:rFonts w:ascii="Calibri" w:eastAsia="Calibri" w:hAnsi="Calibri" w:cs="Calibri"/>
          <w:sz w:val="24"/>
          <w:szCs w:val="24"/>
        </w:rPr>
        <w:t>hypothesize</w:t>
      </w:r>
      <w:r w:rsidR="00FB6F5E" w:rsidRPr="00B96CC3">
        <w:rPr>
          <w:rFonts w:ascii="Calibri" w:eastAsia="Calibri" w:hAnsi="Calibri" w:cs="Calibri"/>
          <w:sz w:val="24"/>
          <w:szCs w:val="24"/>
        </w:rPr>
        <w:t xml:space="preserve"> that interaction with bacteria</w:t>
      </w:r>
      <w:r w:rsidR="00C24E22" w:rsidRPr="00B96CC3">
        <w:rPr>
          <w:rFonts w:ascii="Calibri" w:eastAsia="Calibri" w:hAnsi="Calibri" w:cs="Calibri"/>
          <w:sz w:val="24"/>
          <w:szCs w:val="24"/>
        </w:rPr>
        <w:t xml:space="preserve"> may</w:t>
      </w:r>
      <w:r w:rsidRPr="00B96CC3">
        <w:rPr>
          <w:rFonts w:ascii="Calibri" w:eastAsia="Calibri" w:hAnsi="Calibri" w:cs="Calibri"/>
          <w:sz w:val="24"/>
          <w:szCs w:val="24"/>
        </w:rPr>
        <w:t xml:space="preserve"> influence the infectivity and virulence of </w:t>
      </w:r>
      <w:r w:rsidRPr="00B96CC3">
        <w:rPr>
          <w:rFonts w:ascii="Calibri" w:eastAsia="Calibri" w:hAnsi="Calibri" w:cs="Calibri"/>
          <w:i/>
          <w:sz w:val="24"/>
          <w:szCs w:val="24"/>
        </w:rPr>
        <w:t>C. ne</w:t>
      </w:r>
      <w:r w:rsidR="00340133" w:rsidRPr="00B96CC3">
        <w:rPr>
          <w:rFonts w:ascii="Calibri" w:eastAsia="Calibri" w:hAnsi="Calibri" w:cs="Calibri"/>
          <w:i/>
          <w:sz w:val="24"/>
          <w:szCs w:val="24"/>
        </w:rPr>
        <w:t>o</w:t>
      </w:r>
      <w:r w:rsidRPr="00B96CC3">
        <w:rPr>
          <w:rFonts w:ascii="Calibri" w:eastAsia="Calibri" w:hAnsi="Calibri" w:cs="Calibri"/>
          <w:i/>
          <w:sz w:val="24"/>
          <w:szCs w:val="24"/>
        </w:rPr>
        <w:t>formans</w:t>
      </w:r>
      <w:r w:rsidR="00AF0550" w:rsidRPr="00B96CC3">
        <w:rPr>
          <w:rFonts w:ascii="Calibri" w:eastAsia="Calibri" w:hAnsi="Calibri" w:cs="Calibri"/>
          <w:sz w:val="24"/>
          <w:szCs w:val="24"/>
        </w:rPr>
        <w:t xml:space="preserve"> during the early stages of</w:t>
      </w:r>
      <w:r w:rsidRPr="00B96CC3">
        <w:rPr>
          <w:rFonts w:ascii="Calibri" w:eastAsia="Calibri" w:hAnsi="Calibri" w:cs="Calibri"/>
          <w:sz w:val="24"/>
          <w:szCs w:val="24"/>
        </w:rPr>
        <w:t xml:space="preserve"> infection. </w:t>
      </w:r>
      <w:r w:rsidR="0097233F" w:rsidRPr="00B96CC3">
        <w:rPr>
          <w:rFonts w:ascii="Calibri" w:eastAsia="Calibri" w:hAnsi="Calibri" w:cs="Calibri"/>
          <w:sz w:val="24"/>
          <w:szCs w:val="24"/>
        </w:rPr>
        <w:t>I would like to examine the effect ba</w:t>
      </w:r>
      <w:r w:rsidR="0038044C" w:rsidRPr="00B96CC3">
        <w:rPr>
          <w:rFonts w:ascii="Calibri" w:eastAsia="Calibri" w:hAnsi="Calibri" w:cs="Calibri"/>
          <w:sz w:val="24"/>
          <w:szCs w:val="24"/>
        </w:rPr>
        <w:t xml:space="preserve">cteria, residing in the lung, </w:t>
      </w:r>
      <w:r w:rsidR="0097233F" w:rsidRPr="00B96CC3">
        <w:rPr>
          <w:rFonts w:ascii="Calibri" w:eastAsia="Calibri" w:hAnsi="Calibri" w:cs="Calibri"/>
          <w:sz w:val="24"/>
          <w:szCs w:val="24"/>
        </w:rPr>
        <w:t xml:space="preserve">have on </w:t>
      </w:r>
      <w:r w:rsidR="00724568" w:rsidRPr="00B96CC3">
        <w:rPr>
          <w:rFonts w:ascii="Calibri" w:eastAsia="Calibri" w:hAnsi="Calibri" w:cs="Calibri"/>
          <w:sz w:val="24"/>
          <w:szCs w:val="24"/>
        </w:rPr>
        <w:t>infecting yeast or spores</w:t>
      </w:r>
      <w:r w:rsidR="00C24E22" w:rsidRPr="00B96CC3">
        <w:rPr>
          <w:rFonts w:ascii="Calibri" w:eastAsia="Calibri" w:hAnsi="Calibri" w:cs="Calibri"/>
          <w:sz w:val="24"/>
          <w:szCs w:val="24"/>
        </w:rPr>
        <w:t>.</w:t>
      </w:r>
    </w:p>
    <w:p w14:paraId="714F8BCE" w14:textId="77777777" w:rsidR="00C24E22" w:rsidRPr="00B96CC3" w:rsidRDefault="00C24E22" w:rsidP="004A200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13B35593" w14:textId="768DFD7B" w:rsidR="004A2004" w:rsidRPr="00B96CC3" w:rsidRDefault="00C24E22" w:rsidP="004A2004">
      <w:pPr>
        <w:pStyle w:val="BodyA"/>
        <w:rPr>
          <w:rFonts w:ascii="Calibri" w:eastAsia="Calibri" w:hAnsi="Calibri" w:cs="Calibri"/>
          <w:sz w:val="24"/>
          <w:szCs w:val="24"/>
        </w:rPr>
      </w:pPr>
      <w:r w:rsidRPr="00B96CC3">
        <w:rPr>
          <w:rFonts w:ascii="Calibri" w:eastAsia="Calibri" w:hAnsi="Calibri" w:cs="Calibri"/>
          <w:sz w:val="24"/>
          <w:szCs w:val="24"/>
        </w:rPr>
        <w:lastRenderedPageBreak/>
        <w:t>I will</w:t>
      </w:r>
      <w:r w:rsidR="0038044C" w:rsidRPr="00B96CC3">
        <w:rPr>
          <w:rFonts w:ascii="Calibri" w:eastAsia="Calibri" w:hAnsi="Calibri" w:cs="Calibri"/>
          <w:sz w:val="24"/>
          <w:szCs w:val="24"/>
        </w:rPr>
        <w:t xml:space="preserve"> </w:t>
      </w:r>
      <w:r w:rsidRPr="00B96CC3">
        <w:rPr>
          <w:rFonts w:ascii="Calibri" w:eastAsia="Calibri" w:hAnsi="Calibri" w:cs="Calibri"/>
          <w:sz w:val="24"/>
          <w:szCs w:val="24"/>
        </w:rPr>
        <w:t>incubate yeast cells with</w:t>
      </w:r>
      <w:r w:rsidR="004A2004" w:rsidRPr="00B96CC3">
        <w:rPr>
          <w:rFonts w:ascii="Calibri" w:eastAsia="Calibri" w:hAnsi="Calibri" w:cs="Calibri"/>
          <w:sz w:val="24"/>
          <w:szCs w:val="24"/>
        </w:rPr>
        <w:t xml:space="preserve"> sera</w:t>
      </w:r>
      <w:r w:rsidR="00724568" w:rsidRPr="00B96CC3">
        <w:rPr>
          <w:rFonts w:ascii="Calibri" w:eastAsia="Calibri" w:hAnsi="Calibri" w:cs="Calibri"/>
          <w:sz w:val="24"/>
          <w:szCs w:val="24"/>
        </w:rPr>
        <w:t xml:space="preserve"> containing bacterial components (human, murine, FBS</w:t>
      </w:r>
      <w:r w:rsidRPr="00B96CC3">
        <w:rPr>
          <w:rFonts w:ascii="Calibri" w:eastAsia="Calibri" w:hAnsi="Calibri" w:cs="Calibri"/>
          <w:sz w:val="24"/>
          <w:szCs w:val="24"/>
        </w:rPr>
        <w:t>???</w:t>
      </w:r>
      <w:r w:rsidR="00724568" w:rsidRPr="00B96CC3">
        <w:rPr>
          <w:rFonts w:ascii="Calibri" w:eastAsia="Calibri" w:hAnsi="Calibri" w:cs="Calibri"/>
          <w:sz w:val="24"/>
          <w:szCs w:val="24"/>
        </w:rPr>
        <w:t>)</w:t>
      </w:r>
      <w:r w:rsidRPr="00B96CC3">
        <w:rPr>
          <w:rFonts w:ascii="Calibri" w:eastAsia="Calibri" w:hAnsi="Calibri" w:cs="Calibri"/>
          <w:sz w:val="24"/>
          <w:szCs w:val="24"/>
        </w:rPr>
        <w:t xml:space="preserve"> </w:t>
      </w:r>
      <w:r w:rsidR="00FB6F5E" w:rsidRPr="00B96CC3">
        <w:rPr>
          <w:rFonts w:ascii="Calibri" w:eastAsia="Calibri" w:hAnsi="Calibri" w:cs="Calibri"/>
          <w:sz w:val="24"/>
          <w:szCs w:val="24"/>
        </w:rPr>
        <w:t>to examine the gene expression</w:t>
      </w:r>
      <w:r w:rsidRPr="00B96CC3">
        <w:rPr>
          <w:rFonts w:ascii="Calibri" w:eastAsia="Calibri" w:hAnsi="Calibri" w:cs="Calibri"/>
          <w:sz w:val="24"/>
          <w:szCs w:val="24"/>
        </w:rPr>
        <w:t xml:space="preserve">. I will use microscopy of live and fixed cells to </w:t>
      </w:r>
      <w:r w:rsidR="006D53CB" w:rsidRPr="00B96CC3">
        <w:rPr>
          <w:rFonts w:ascii="Calibri" w:eastAsia="Calibri" w:hAnsi="Calibri" w:cs="Calibri"/>
          <w:sz w:val="24"/>
          <w:szCs w:val="24"/>
        </w:rPr>
        <w:t xml:space="preserve">look at the morphology of these cells and correlate this with possible up/down-regulation of </w:t>
      </w:r>
      <w:r w:rsidR="00BB6F6C" w:rsidRPr="00B96CC3">
        <w:rPr>
          <w:rFonts w:ascii="Calibri" w:eastAsia="Calibri" w:hAnsi="Calibri" w:cs="Calibri"/>
          <w:sz w:val="24"/>
          <w:szCs w:val="24"/>
        </w:rPr>
        <w:t>cell surface modification</w:t>
      </w:r>
      <w:r w:rsidR="00661550" w:rsidRPr="00B96CC3">
        <w:rPr>
          <w:rFonts w:ascii="Calibri" w:eastAsia="Calibri" w:hAnsi="Calibri" w:cs="Calibri"/>
          <w:sz w:val="24"/>
          <w:szCs w:val="24"/>
        </w:rPr>
        <w:t>s</w:t>
      </w:r>
      <w:r w:rsidR="00BB6F6C" w:rsidRPr="00B96CC3">
        <w:rPr>
          <w:rFonts w:ascii="Calibri" w:eastAsia="Calibri" w:hAnsi="Calibri" w:cs="Calibri"/>
          <w:sz w:val="24"/>
          <w:szCs w:val="24"/>
        </w:rPr>
        <w:t xml:space="preserve"> that may enhance infection</w:t>
      </w:r>
      <w:r w:rsidR="004A2004" w:rsidRPr="00B96CC3">
        <w:rPr>
          <w:rFonts w:ascii="Calibri" w:eastAsia="Calibri" w:hAnsi="Calibri" w:cs="Calibri"/>
          <w:sz w:val="24"/>
          <w:szCs w:val="24"/>
        </w:rPr>
        <w:t xml:space="preserve"> of this pathogenic fung</w:t>
      </w:r>
      <w:del w:id="51" w:author="BAYNE Rosey" w:date="2018-12-03T09:36:00Z">
        <w:r w:rsidR="004A2004" w:rsidRPr="00B96CC3" w:rsidDel="007F59B7">
          <w:rPr>
            <w:rFonts w:ascii="Calibri" w:eastAsia="Calibri" w:hAnsi="Calibri" w:cs="Calibri"/>
            <w:sz w:val="24"/>
            <w:szCs w:val="24"/>
          </w:rPr>
          <w:delText>i</w:delText>
        </w:r>
      </w:del>
      <w:ins w:id="52" w:author="BAYNE Rosey" w:date="2018-12-03T09:36:00Z">
        <w:r w:rsidR="007F59B7">
          <w:rPr>
            <w:rFonts w:ascii="Calibri" w:eastAsia="Calibri" w:hAnsi="Calibri" w:cs="Calibri"/>
            <w:sz w:val="24"/>
            <w:szCs w:val="24"/>
          </w:rPr>
          <w:t>us</w:t>
        </w:r>
      </w:ins>
      <w:r w:rsidR="00014479" w:rsidRPr="00B96CC3">
        <w:rPr>
          <w:rFonts w:ascii="Calibri" w:eastAsia="Calibri" w:hAnsi="Calibri" w:cs="Calibri"/>
          <w:sz w:val="24"/>
          <w:szCs w:val="24"/>
        </w:rPr>
        <w:t>.</w:t>
      </w:r>
      <w:r w:rsidR="0038044C" w:rsidRPr="00B96CC3">
        <w:rPr>
          <w:rFonts w:ascii="Calibri" w:eastAsia="Calibri" w:hAnsi="Calibri" w:cs="Calibri"/>
          <w:sz w:val="24"/>
          <w:szCs w:val="24"/>
        </w:rPr>
        <w:t xml:space="preserve"> </w:t>
      </w:r>
      <w:r w:rsidR="006D53CB" w:rsidRPr="00B96CC3">
        <w:rPr>
          <w:rFonts w:ascii="Calibri" w:eastAsia="Calibri" w:hAnsi="Calibri" w:cs="Calibri"/>
          <w:sz w:val="24"/>
          <w:szCs w:val="24"/>
        </w:rPr>
        <w:t xml:space="preserve">I will extract RNA for further qualitative and quantitative analysis using </w:t>
      </w:r>
      <w:ins w:id="53" w:author="BAYNE Rosey" w:date="2018-12-03T09:36:00Z">
        <w:r w:rsidR="007F59B7">
          <w:rPr>
            <w:rFonts w:ascii="Calibri" w:eastAsia="Calibri" w:hAnsi="Calibri" w:cs="Calibri"/>
            <w:sz w:val="24"/>
            <w:szCs w:val="24"/>
          </w:rPr>
          <w:t>RT</w:t>
        </w:r>
      </w:ins>
      <w:r w:rsidR="006D53CB" w:rsidRPr="00B96CC3">
        <w:rPr>
          <w:rFonts w:ascii="Calibri" w:eastAsia="Calibri" w:hAnsi="Calibri" w:cs="Calibri"/>
          <w:sz w:val="24"/>
          <w:szCs w:val="24"/>
        </w:rPr>
        <w:t>qPCR and RNA-seq.</w:t>
      </w:r>
    </w:p>
    <w:p w14:paraId="61E6A611" w14:textId="77777777" w:rsidR="007D3C3A" w:rsidRPr="00B96CC3" w:rsidRDefault="007D3C3A" w:rsidP="004A2004">
      <w:pPr>
        <w:pStyle w:val="BodyA"/>
        <w:rPr>
          <w:rFonts w:ascii="Calibri" w:eastAsia="Calibri" w:hAnsi="Calibri" w:cs="Calibri"/>
          <w:sz w:val="24"/>
          <w:szCs w:val="24"/>
        </w:rPr>
      </w:pPr>
    </w:p>
    <w:p w14:paraId="687DC6D2" w14:textId="2281FF2B" w:rsidR="00F56622" w:rsidRPr="00B96CC3" w:rsidRDefault="00466009">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w:t>
      </w:r>
      <w:r w:rsidR="001E09C9" w:rsidRPr="00B96CC3">
        <w:rPr>
          <w:rFonts w:ascii="Calibri" w:eastAsia="Calibri" w:hAnsi="Calibri" w:cs="Calibri"/>
          <w:sz w:val="24"/>
          <w:szCs w:val="24"/>
        </w:rPr>
        <w:t xml:space="preserve"> </w:t>
      </w:r>
      <w:r w:rsidR="001E09C9" w:rsidRPr="00B96CC3">
        <w:rPr>
          <w:rFonts w:ascii="Calibri" w:eastAsia="Calibri" w:hAnsi="Calibri" w:cs="Calibri"/>
          <w:b/>
          <w:sz w:val="24"/>
          <w:szCs w:val="24"/>
        </w:rPr>
        <w:t xml:space="preserve">Investigate </w:t>
      </w:r>
      <w:r w:rsidR="009A20E3" w:rsidRPr="00B96CC3">
        <w:rPr>
          <w:rFonts w:ascii="Calibri" w:eastAsia="Calibri" w:hAnsi="Calibri" w:cs="Calibri"/>
          <w:b/>
          <w:sz w:val="24"/>
          <w:szCs w:val="24"/>
        </w:rPr>
        <w:t>how component</w:t>
      </w:r>
      <w:ins w:id="54" w:author="BAYNE Rosey" w:date="2018-12-03T09:36:00Z">
        <w:r w:rsidR="007F59B7">
          <w:rPr>
            <w:rFonts w:ascii="Calibri" w:eastAsia="Calibri" w:hAnsi="Calibri" w:cs="Calibri"/>
            <w:b/>
            <w:sz w:val="24"/>
            <w:szCs w:val="24"/>
          </w:rPr>
          <w:t>s</w:t>
        </w:r>
      </w:ins>
      <w:r w:rsidR="00661550" w:rsidRPr="00B96CC3">
        <w:rPr>
          <w:rFonts w:ascii="Calibri" w:eastAsia="Calibri" w:hAnsi="Calibri" w:cs="Calibri"/>
          <w:b/>
          <w:sz w:val="24"/>
          <w:szCs w:val="24"/>
        </w:rPr>
        <w:t xml:space="preserve"> </w:t>
      </w:r>
      <w:r w:rsidR="006F051D" w:rsidRPr="00B96CC3">
        <w:rPr>
          <w:rFonts w:ascii="Calibri" w:eastAsia="Calibri" w:hAnsi="Calibri" w:cs="Calibri"/>
          <w:b/>
          <w:sz w:val="24"/>
          <w:szCs w:val="24"/>
        </w:rPr>
        <w:t xml:space="preserve">of the innate immune system </w:t>
      </w:r>
      <w:r w:rsidR="001E09C9" w:rsidRPr="00B96CC3">
        <w:rPr>
          <w:rFonts w:ascii="Calibri" w:eastAsia="Calibri" w:hAnsi="Calibri" w:cs="Calibri"/>
          <w:b/>
          <w:sz w:val="24"/>
          <w:szCs w:val="24"/>
        </w:rPr>
        <w:t xml:space="preserve">influence gene expression in </w:t>
      </w:r>
      <w:r w:rsidR="001E09C9" w:rsidRPr="00B96CC3">
        <w:rPr>
          <w:rFonts w:ascii="Calibri" w:eastAsia="Calibri" w:hAnsi="Calibri" w:cs="Calibri"/>
          <w:b/>
          <w:i/>
          <w:sz w:val="24"/>
          <w:szCs w:val="24"/>
        </w:rPr>
        <w:t>C. neoformans</w:t>
      </w:r>
      <w:r w:rsidR="001E09C9" w:rsidRPr="00B96CC3">
        <w:rPr>
          <w:rFonts w:ascii="Calibri" w:eastAsia="Calibri" w:hAnsi="Calibri" w:cs="Calibri"/>
          <w:b/>
          <w:sz w:val="24"/>
          <w:szCs w:val="24"/>
        </w:rPr>
        <w:t>.</w:t>
      </w:r>
    </w:p>
    <w:p w14:paraId="3C414EAA" w14:textId="77777777" w:rsidR="00F24D8C" w:rsidRPr="00B96CC3" w:rsidRDefault="00F24D8C">
      <w:pPr>
        <w:pStyle w:val="BodyA"/>
        <w:rPr>
          <w:rFonts w:ascii="Calibri" w:eastAsia="Calibri" w:hAnsi="Calibri" w:cs="Calibri"/>
          <w:sz w:val="24"/>
          <w:szCs w:val="24"/>
        </w:rPr>
      </w:pPr>
      <w:r w:rsidRPr="00B96CC3">
        <w:rPr>
          <w:rFonts w:ascii="Calibri" w:eastAsia="Calibri" w:hAnsi="Calibri" w:cs="Calibri"/>
          <w:sz w:val="24"/>
          <w:szCs w:val="24"/>
        </w:rPr>
        <w:t xml:space="preserve">Following inhalation fungi will first encounter the </w:t>
      </w:r>
      <w:r w:rsidR="00635107" w:rsidRPr="00B96CC3">
        <w:rPr>
          <w:rFonts w:ascii="Calibri" w:eastAsia="Calibri" w:hAnsi="Calibri" w:cs="Calibri"/>
          <w:sz w:val="24"/>
          <w:szCs w:val="24"/>
        </w:rPr>
        <w:t>mucosal surfa</w:t>
      </w:r>
      <w:r w:rsidR="00D7179B" w:rsidRPr="00B96CC3">
        <w:rPr>
          <w:rFonts w:ascii="Calibri" w:eastAsia="Calibri" w:hAnsi="Calibri" w:cs="Calibri"/>
          <w:sz w:val="24"/>
          <w:szCs w:val="24"/>
        </w:rPr>
        <w:t xml:space="preserve">ce </w:t>
      </w:r>
      <w:r w:rsidRPr="00B96CC3">
        <w:rPr>
          <w:rFonts w:ascii="Calibri" w:eastAsia="Calibri" w:hAnsi="Calibri" w:cs="Calibri"/>
          <w:sz w:val="24"/>
          <w:szCs w:val="24"/>
        </w:rPr>
        <w:t xml:space="preserve">of the lung which is covered in a film of surfactant that maintains surface tension during respiration and contains soluble effector molecules with antimicrobial properties such as the collectins and host-defense peptides.  </w:t>
      </w:r>
    </w:p>
    <w:p w14:paraId="3073AA92" w14:textId="77777777" w:rsidR="00F24D8C" w:rsidRPr="00B96CC3" w:rsidRDefault="009A20E3" w:rsidP="00F24D8C">
      <w:pPr>
        <w:pStyle w:val="BodyA"/>
        <w:rPr>
          <w:rFonts w:ascii="Calibri" w:eastAsia="Calibri" w:hAnsi="Calibri" w:cs="Calibri"/>
          <w:sz w:val="24"/>
          <w:szCs w:val="24"/>
        </w:rPr>
      </w:pPr>
      <w:r w:rsidRPr="00B96CC3">
        <w:rPr>
          <w:rFonts w:ascii="Calibri" w:eastAsia="Calibri" w:hAnsi="Calibri" w:cs="Calibri"/>
          <w:sz w:val="24"/>
          <w:szCs w:val="24"/>
        </w:rPr>
        <w:t>Collectins (</w:t>
      </w:r>
      <w:commentRangeStart w:id="55"/>
      <w:r w:rsidR="00F24D8C" w:rsidRPr="00B96CC3">
        <w:rPr>
          <w:rFonts w:ascii="Calibri" w:eastAsia="Calibri" w:hAnsi="Calibri" w:cs="Calibri"/>
          <w:sz w:val="24"/>
          <w:szCs w:val="24"/>
        </w:rPr>
        <w:t>SP-A, SP-</w:t>
      </w:r>
      <w:r w:rsidR="000F6A24" w:rsidRPr="00B96CC3">
        <w:rPr>
          <w:rFonts w:ascii="Calibri" w:eastAsia="Calibri" w:hAnsi="Calibri" w:cs="Calibri"/>
          <w:sz w:val="24"/>
          <w:szCs w:val="24"/>
        </w:rPr>
        <w:t>D</w:t>
      </w:r>
      <w:r w:rsidR="00F24D8C" w:rsidRPr="00B96CC3">
        <w:rPr>
          <w:rFonts w:ascii="Calibri" w:eastAsia="Calibri" w:hAnsi="Calibri" w:cs="Calibri"/>
          <w:sz w:val="24"/>
          <w:szCs w:val="24"/>
        </w:rPr>
        <w:t xml:space="preserve"> </w:t>
      </w:r>
      <w:r w:rsidR="000F6A24" w:rsidRPr="00B96CC3">
        <w:rPr>
          <w:rFonts w:ascii="Calibri" w:eastAsia="Calibri" w:hAnsi="Calibri" w:cs="Calibri"/>
          <w:sz w:val="24"/>
          <w:szCs w:val="24"/>
        </w:rPr>
        <w:t xml:space="preserve">and </w:t>
      </w:r>
      <w:r w:rsidR="00F24D8C" w:rsidRPr="00B96CC3">
        <w:rPr>
          <w:rFonts w:ascii="Calibri" w:eastAsia="Calibri" w:hAnsi="Calibri" w:cs="Calibri"/>
          <w:sz w:val="24"/>
          <w:szCs w:val="24"/>
        </w:rPr>
        <w:t>MBL</w:t>
      </w:r>
      <w:r w:rsidR="000F6A24" w:rsidRPr="00B96CC3">
        <w:rPr>
          <w:rFonts w:ascii="Calibri" w:eastAsia="Calibri" w:hAnsi="Calibri" w:cs="Calibri"/>
          <w:sz w:val="24"/>
          <w:szCs w:val="24"/>
        </w:rPr>
        <w:t>’s</w:t>
      </w:r>
      <w:commentRangeEnd w:id="55"/>
      <w:r w:rsidR="007F59B7">
        <w:rPr>
          <w:rStyle w:val="CommentReference"/>
          <w:rFonts w:ascii="Times New Roman" w:hAnsi="Times New Roman" w:cs="Times New Roman"/>
          <w:color w:val="auto"/>
          <w:lang w:eastAsia="en-US"/>
        </w:rPr>
        <w:commentReference w:id="55"/>
      </w:r>
      <w:r w:rsidR="00F24D8C" w:rsidRPr="00B96CC3">
        <w:rPr>
          <w:rFonts w:ascii="Calibri" w:eastAsia="Calibri" w:hAnsi="Calibri" w:cs="Calibri"/>
          <w:sz w:val="24"/>
          <w:szCs w:val="24"/>
        </w:rPr>
        <w:t>)</w:t>
      </w:r>
      <w:r w:rsidR="000F6A24" w:rsidRPr="00B96CC3">
        <w:rPr>
          <w:rFonts w:ascii="Calibri" w:eastAsia="Calibri" w:hAnsi="Calibri" w:cs="Calibri"/>
          <w:sz w:val="24"/>
          <w:szCs w:val="24"/>
        </w:rPr>
        <w:t xml:space="preserve"> have</w:t>
      </w:r>
      <w:r w:rsidR="00F24D8C" w:rsidRPr="00B96CC3">
        <w:rPr>
          <w:rFonts w:ascii="Calibri" w:eastAsia="Calibri" w:hAnsi="Calibri" w:cs="Calibri"/>
          <w:sz w:val="24"/>
          <w:szCs w:val="24"/>
        </w:rPr>
        <w:t xml:space="preserve"> previously been shown to bind to </w:t>
      </w:r>
      <w:r w:rsidR="00F24D8C" w:rsidRPr="00B96CC3">
        <w:rPr>
          <w:rFonts w:ascii="Calibri" w:eastAsia="Calibri" w:hAnsi="Calibri" w:cs="Calibri"/>
          <w:i/>
          <w:sz w:val="24"/>
          <w:szCs w:val="24"/>
        </w:rPr>
        <w:t xml:space="preserve">C. neoformans </w:t>
      </w:r>
      <w:r w:rsidR="00F94C7A" w:rsidRPr="00B96CC3">
        <w:rPr>
          <w:rStyle w:val="FootnoteReference"/>
          <w:rFonts w:ascii="Calibri" w:eastAsia="Calibri" w:hAnsi="Calibri" w:cs="Calibri"/>
          <w:i/>
          <w:sz w:val="24"/>
          <w:szCs w:val="24"/>
        </w:rPr>
        <w:fldChar w:fldCharType="begin" w:fldLock="1"/>
      </w:r>
      <w:r w:rsidR="004165D6">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19–23&lt;/sup&gt;","plainTextFormattedCitation":"19–23","previouslyFormattedCitation":"&lt;sup&gt;22–26&lt;/sup&gt;"},"properties":{"noteIndex":0},"schema":"https://github.com/citation-style-language/schema/raw/master/csl-citation.json"}</w:instrText>
      </w:r>
      <w:r w:rsidR="00F94C7A" w:rsidRPr="00B96CC3">
        <w:rPr>
          <w:rStyle w:val="FootnoteReference"/>
          <w:rFonts w:ascii="Calibri" w:eastAsia="Calibri" w:hAnsi="Calibri" w:cs="Calibri"/>
          <w:i/>
          <w:sz w:val="24"/>
          <w:szCs w:val="24"/>
        </w:rPr>
        <w:fldChar w:fldCharType="separate"/>
      </w:r>
      <w:r w:rsidR="004165D6" w:rsidRPr="004165D6">
        <w:rPr>
          <w:rFonts w:ascii="Calibri" w:eastAsia="Calibri" w:hAnsi="Calibri" w:cs="Calibri"/>
          <w:bCs/>
          <w:noProof/>
          <w:sz w:val="24"/>
          <w:szCs w:val="24"/>
          <w:vertAlign w:val="superscript"/>
        </w:rPr>
        <w:t>19–23</w:t>
      </w:r>
      <w:r w:rsidR="00F94C7A" w:rsidRPr="00B96CC3">
        <w:rPr>
          <w:rStyle w:val="FootnoteReference"/>
          <w:rFonts w:ascii="Calibri" w:eastAsia="Calibri" w:hAnsi="Calibri" w:cs="Calibri"/>
          <w:i/>
          <w:sz w:val="24"/>
          <w:szCs w:val="24"/>
        </w:rPr>
        <w:fldChar w:fldCharType="end"/>
      </w:r>
      <w:r w:rsidR="00F24D8C" w:rsidRPr="00B96CC3">
        <w:rPr>
          <w:rFonts w:ascii="Calibri" w:eastAsia="Calibri" w:hAnsi="Calibri" w:cs="Calibri"/>
          <w:sz w:val="24"/>
          <w:szCs w:val="24"/>
        </w:rPr>
        <w:t xml:space="preserve">. </w:t>
      </w:r>
      <w:r w:rsidR="00F24D8C" w:rsidRPr="00B96CC3">
        <w:rPr>
          <w:rFonts w:ascii="Calibri" w:eastAsia="Calibri" w:hAnsi="Calibri" w:cs="Calibri"/>
          <w:i/>
          <w:sz w:val="24"/>
          <w:szCs w:val="24"/>
        </w:rPr>
        <w:t>In vitro</w:t>
      </w:r>
      <w:r w:rsidR="00F24D8C" w:rsidRPr="00B96CC3">
        <w:rPr>
          <w:rFonts w:ascii="Calibri" w:eastAsia="Calibri" w:hAnsi="Calibri" w:cs="Calibri"/>
          <w:sz w:val="24"/>
          <w:szCs w:val="24"/>
        </w:rPr>
        <w:t xml:space="preserve"> studies </w:t>
      </w:r>
      <w:r w:rsidRPr="00B96CC3">
        <w:rPr>
          <w:rFonts w:ascii="Calibri" w:eastAsia="Calibri" w:hAnsi="Calibri" w:cs="Calibri"/>
          <w:sz w:val="24"/>
          <w:szCs w:val="24"/>
        </w:rPr>
        <w:t xml:space="preserve">suggest SP-A can bind acapsular and </w:t>
      </w:r>
      <w:r w:rsidR="00F24D8C" w:rsidRPr="00B96CC3">
        <w:rPr>
          <w:rFonts w:ascii="Calibri" w:eastAsia="Calibri" w:hAnsi="Calibri" w:cs="Calibri"/>
          <w:sz w:val="24"/>
          <w:szCs w:val="24"/>
        </w:rPr>
        <w:t xml:space="preserve">capsular </w:t>
      </w:r>
      <w:r w:rsidRPr="00B96CC3">
        <w:rPr>
          <w:rFonts w:ascii="Calibri" w:eastAsia="Calibri" w:hAnsi="Calibri" w:cs="Calibri"/>
          <w:sz w:val="24"/>
          <w:szCs w:val="24"/>
        </w:rPr>
        <w:t>yeast cells</w:t>
      </w:r>
      <w:r w:rsidR="00F24D8C" w:rsidRPr="00B96CC3">
        <w:rPr>
          <w:rFonts w:ascii="Calibri" w:eastAsia="Calibri" w:hAnsi="Calibri" w:cs="Calibri"/>
          <w:sz w:val="24"/>
          <w:szCs w:val="24"/>
        </w:rPr>
        <w:t xml:space="preserve"> but with a reduced affinity compared to SP-D and </w:t>
      </w:r>
      <w:r w:rsidR="00F24D8C" w:rsidRPr="00B96CC3">
        <w:rPr>
          <w:rFonts w:ascii="Calibri" w:eastAsia="Calibri" w:hAnsi="Calibri" w:cs="Calibri"/>
          <w:i/>
          <w:sz w:val="24"/>
          <w:szCs w:val="24"/>
        </w:rPr>
        <w:t xml:space="preserve">C. neoformans </w:t>
      </w:r>
      <w:r w:rsidR="00F24D8C" w:rsidRPr="00B96CC3">
        <w:rPr>
          <w:rFonts w:ascii="Calibri" w:eastAsia="Calibri" w:hAnsi="Calibri" w:cs="Calibri"/>
          <w:sz w:val="24"/>
          <w:szCs w:val="24"/>
        </w:rPr>
        <w:t xml:space="preserve">was shown to be resistant to SP-A binding once capsule synthesis had been induced </w:t>
      </w:r>
      <w:r w:rsidR="00F94C7A" w:rsidRPr="00B96CC3">
        <w:rPr>
          <w:rStyle w:val="FootnoteReference"/>
          <w:rFonts w:ascii="Calibri" w:eastAsia="Calibri" w:hAnsi="Calibri" w:cs="Calibri"/>
          <w:sz w:val="24"/>
          <w:szCs w:val="24"/>
        </w:rPr>
        <w:fldChar w:fldCharType="begin" w:fldLock="1"/>
      </w:r>
      <w:r w:rsidR="004165D6">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24&lt;/sup&gt;","plainTextFormattedCitation":"24","previouslyFormattedCitation":"&lt;sup&gt;27&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4165D6" w:rsidRPr="004165D6">
        <w:rPr>
          <w:rFonts w:ascii="Calibri" w:eastAsia="Calibri" w:hAnsi="Calibri" w:cs="Calibri"/>
          <w:bCs/>
          <w:noProof/>
          <w:sz w:val="24"/>
          <w:szCs w:val="24"/>
          <w:vertAlign w:val="superscript"/>
        </w:rPr>
        <w:t>24</w:t>
      </w:r>
      <w:r w:rsidR="00F94C7A" w:rsidRPr="00B96CC3">
        <w:rPr>
          <w:rStyle w:val="FootnoteReference"/>
          <w:rFonts w:ascii="Calibri" w:eastAsia="Calibri" w:hAnsi="Calibri" w:cs="Calibri"/>
          <w:sz w:val="24"/>
          <w:szCs w:val="24"/>
        </w:rPr>
        <w:fldChar w:fldCharType="end"/>
      </w:r>
      <w:r w:rsidR="00F24D8C" w:rsidRPr="00B96CC3">
        <w:rPr>
          <w:rFonts w:ascii="Calibri" w:eastAsia="Calibri" w:hAnsi="Calibri" w:cs="Calibri"/>
          <w:sz w:val="24"/>
          <w:szCs w:val="24"/>
        </w:rPr>
        <w:t xml:space="preserve">. In contrast SP-D binds acapsular yeast with a high affinity </w:t>
      </w:r>
      <w:r w:rsidRPr="00B96CC3">
        <w:rPr>
          <w:rFonts w:ascii="Calibri" w:eastAsia="Calibri" w:hAnsi="Calibri" w:cs="Calibri"/>
          <w:sz w:val="24"/>
          <w:szCs w:val="24"/>
        </w:rPr>
        <w:t xml:space="preserve">(and capsular yeast with a lower affinity) </w:t>
      </w:r>
      <w:r w:rsidR="00F24D8C" w:rsidRPr="00B96CC3">
        <w:rPr>
          <w:rFonts w:ascii="Calibri" w:eastAsia="Calibri" w:hAnsi="Calibri" w:cs="Calibri"/>
          <w:sz w:val="24"/>
          <w:szCs w:val="24"/>
        </w:rPr>
        <w:t>causing profound aggregation, increased phagocytosis and enhanced fungal survival</w:t>
      </w:r>
      <w:r w:rsidRPr="00B96CC3">
        <w:rPr>
          <w:rFonts w:ascii="Calibri" w:eastAsia="Calibri" w:hAnsi="Calibri" w:cs="Calibri"/>
          <w:sz w:val="24"/>
          <w:szCs w:val="24"/>
        </w:rPr>
        <w:t xml:space="preserve"> </w:t>
      </w:r>
      <w:r w:rsidR="00F94C7A" w:rsidRPr="00B96CC3">
        <w:rPr>
          <w:rStyle w:val="FootnoteReference"/>
          <w:rFonts w:ascii="Calibri" w:eastAsia="Calibri" w:hAnsi="Calibri" w:cs="Calibri"/>
          <w:sz w:val="24"/>
          <w:szCs w:val="24"/>
        </w:rPr>
        <w:fldChar w:fldCharType="begin" w:fldLock="1"/>
      </w:r>
      <w:r w:rsidR="004165D6">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20,21,25,26&lt;/sup&gt;","plainTextFormattedCitation":"20,21,25,26","previouslyFormattedCitation":"&lt;sup&gt;23,24,28,29&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4165D6" w:rsidRPr="004165D6">
        <w:rPr>
          <w:rFonts w:ascii="Calibri" w:eastAsia="Calibri" w:hAnsi="Calibri" w:cs="Calibri"/>
          <w:bCs/>
          <w:noProof/>
          <w:sz w:val="24"/>
          <w:szCs w:val="24"/>
          <w:vertAlign w:val="superscript"/>
        </w:rPr>
        <w:t>20,21,25,26</w:t>
      </w:r>
      <w:r w:rsidR="00F94C7A" w:rsidRPr="00B96CC3">
        <w:rPr>
          <w:rStyle w:val="FootnoteReference"/>
          <w:rFonts w:ascii="Calibri" w:eastAsia="Calibri" w:hAnsi="Calibri" w:cs="Calibri"/>
          <w:sz w:val="24"/>
          <w:szCs w:val="24"/>
        </w:rPr>
        <w:fldChar w:fldCharType="end"/>
      </w:r>
      <w:r w:rsidR="00F24D8C" w:rsidRPr="00B96CC3">
        <w:rPr>
          <w:rFonts w:ascii="Calibri" w:eastAsia="Calibri" w:hAnsi="Calibri" w:cs="Calibri"/>
          <w:sz w:val="24"/>
          <w:szCs w:val="24"/>
        </w:rPr>
        <w:t>.</w:t>
      </w:r>
    </w:p>
    <w:p w14:paraId="60638292" w14:textId="77777777" w:rsidR="00340133" w:rsidRPr="00B96CC3" w:rsidRDefault="00027337" w:rsidP="00F24D8C">
      <w:pPr>
        <w:pStyle w:val="BodyA"/>
        <w:rPr>
          <w:rFonts w:ascii="Calibri" w:eastAsia="Calibri" w:hAnsi="Calibri" w:cs="Calibri"/>
          <w:sz w:val="24"/>
          <w:szCs w:val="24"/>
        </w:rPr>
      </w:pPr>
      <w:r w:rsidRPr="00B96CC3">
        <w:rPr>
          <w:rFonts w:ascii="Calibri" w:eastAsia="Calibri" w:hAnsi="Calibri" w:cs="Calibri"/>
          <w:sz w:val="24"/>
          <w:szCs w:val="24"/>
        </w:rPr>
        <w:t xml:space="preserve">Previous studies, using animal models, have suggested a protective role for SP-D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w:t>
      </w:r>
      <w:r w:rsidR="00F94C7A" w:rsidRPr="00B96CC3">
        <w:rPr>
          <w:rStyle w:val="FootnoteReference"/>
          <w:rFonts w:ascii="Calibri" w:eastAsia="Calibri" w:hAnsi="Calibri" w:cs="Calibri"/>
          <w:sz w:val="24"/>
          <w:szCs w:val="24"/>
        </w:rPr>
        <w:fldChar w:fldCharType="begin" w:fldLock="1"/>
      </w:r>
      <w:r w:rsidR="004165D6">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27&lt;/sup&gt;","plainTextFormattedCitation":"27","previouslyFormattedCitation":"&lt;sup&gt;30&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4165D6" w:rsidRPr="004165D6">
        <w:rPr>
          <w:rFonts w:ascii="Calibri" w:eastAsia="Calibri" w:hAnsi="Calibri" w:cs="Calibri"/>
          <w:bCs/>
          <w:noProof/>
          <w:sz w:val="24"/>
          <w:szCs w:val="24"/>
          <w:vertAlign w:val="superscript"/>
        </w:rPr>
        <w:t>27</w:t>
      </w:r>
      <w:r w:rsidR="00F94C7A"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r w:rsidR="006F051D" w:rsidRPr="00B96CC3">
        <w:rPr>
          <w:rFonts w:ascii="Calibri" w:eastAsia="Calibri" w:hAnsi="Calibri" w:cs="Calibri"/>
          <w:sz w:val="24"/>
          <w:szCs w:val="24"/>
        </w:rPr>
        <w:t>In contrast</w:t>
      </w:r>
      <w:r w:rsidR="009A20E3" w:rsidRPr="00B96CC3">
        <w:rPr>
          <w:rFonts w:ascii="Calibri" w:eastAsia="Calibri" w:hAnsi="Calibri" w:cs="Calibri"/>
          <w:sz w:val="24"/>
          <w:szCs w:val="24"/>
        </w:rPr>
        <w:t>,</w:t>
      </w:r>
      <w:r w:rsidR="006F051D" w:rsidRPr="00B96CC3">
        <w:rPr>
          <w:rFonts w:ascii="Calibri" w:eastAsia="Calibri" w:hAnsi="Calibri" w:cs="Calibri"/>
          <w:sz w:val="24"/>
          <w:szCs w:val="24"/>
        </w:rPr>
        <w:t xml:space="preserve"> other studies suggest that SP-D mediates host protection by opsonizing fungi prior to presentation to phagocytes</w:t>
      </w:r>
      <w:r w:rsidR="009059FD" w:rsidRPr="00B96CC3">
        <w:rPr>
          <w:rFonts w:ascii="Calibri" w:eastAsia="Calibri" w:hAnsi="Calibri" w:cs="Calibri"/>
          <w:sz w:val="24"/>
          <w:szCs w:val="24"/>
        </w:rPr>
        <w:t xml:space="preserve"> (ref)</w:t>
      </w:r>
      <w:r w:rsidR="006F051D" w:rsidRPr="00B96CC3">
        <w:rPr>
          <w:rFonts w:ascii="Calibri" w:eastAsia="Calibri" w:hAnsi="Calibri" w:cs="Calibri"/>
          <w:sz w:val="24"/>
          <w:szCs w:val="24"/>
        </w:rPr>
        <w:t xml:space="preserve">. </w:t>
      </w:r>
    </w:p>
    <w:p w14:paraId="64950B94" w14:textId="77777777" w:rsidR="00340133" w:rsidRPr="00B96CC3" w:rsidRDefault="00340133" w:rsidP="00F24D8C">
      <w:pPr>
        <w:pStyle w:val="BodyA"/>
        <w:rPr>
          <w:rFonts w:ascii="Calibri" w:eastAsia="Calibri" w:hAnsi="Calibri" w:cs="Calibri"/>
          <w:sz w:val="24"/>
          <w:szCs w:val="24"/>
        </w:rPr>
      </w:pPr>
    </w:p>
    <w:p w14:paraId="44EA2639" w14:textId="77777777" w:rsidR="00340133" w:rsidRPr="00B96CC3" w:rsidRDefault="00340133" w:rsidP="00F24D8C">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65C94367" w14:textId="77777777" w:rsidR="00340133" w:rsidRPr="00B96CC3" w:rsidRDefault="00F24D8C" w:rsidP="00F24D8C">
      <w:pPr>
        <w:pStyle w:val="BodyA"/>
        <w:rPr>
          <w:rFonts w:ascii="Calibri" w:eastAsia="Calibri" w:hAnsi="Calibri" w:cs="Calibri"/>
          <w:sz w:val="24"/>
          <w:szCs w:val="24"/>
        </w:rPr>
      </w:pPr>
      <w:r w:rsidRPr="00B96CC3">
        <w:rPr>
          <w:rFonts w:ascii="Calibri" w:eastAsia="Calibri" w:hAnsi="Calibri" w:cs="Calibri"/>
          <w:sz w:val="24"/>
          <w:szCs w:val="24"/>
        </w:rPr>
        <w:t>I woul</w:t>
      </w:r>
      <w:r w:rsidR="000F6A24" w:rsidRPr="00B96CC3">
        <w:rPr>
          <w:rFonts w:ascii="Calibri" w:eastAsia="Calibri" w:hAnsi="Calibri" w:cs="Calibri"/>
          <w:sz w:val="24"/>
          <w:szCs w:val="24"/>
        </w:rPr>
        <w:t>d like to investigate if</w:t>
      </w:r>
      <w:r w:rsidR="009059FD" w:rsidRPr="00B96CC3">
        <w:rPr>
          <w:rFonts w:ascii="Calibri" w:eastAsia="Calibri" w:hAnsi="Calibri" w:cs="Calibri"/>
          <w:sz w:val="24"/>
          <w:szCs w:val="24"/>
        </w:rPr>
        <w:t xml:space="preserve"> SP-D binding affects </w:t>
      </w:r>
      <w:r w:rsidR="009059FD" w:rsidRPr="00B96CC3">
        <w:rPr>
          <w:rFonts w:ascii="Calibri" w:eastAsia="Calibri" w:hAnsi="Calibri" w:cs="Calibri"/>
          <w:i/>
          <w:sz w:val="24"/>
          <w:szCs w:val="24"/>
        </w:rPr>
        <w:t xml:space="preserve">C. neoformans </w:t>
      </w:r>
      <w:r w:rsidR="009059FD" w:rsidRPr="00B96CC3">
        <w:rPr>
          <w:rFonts w:ascii="Calibri" w:eastAsia="Calibri" w:hAnsi="Calibri" w:cs="Calibri"/>
          <w:sz w:val="24"/>
          <w:szCs w:val="24"/>
        </w:rPr>
        <w:t>directly by analyzing fungal gene expression before and after binding of purified recombinant SP-D. Direct bi</w:t>
      </w:r>
      <w:r w:rsidR="002D1012" w:rsidRPr="00B96CC3">
        <w:rPr>
          <w:rFonts w:ascii="Calibri" w:eastAsia="Calibri" w:hAnsi="Calibri" w:cs="Calibri"/>
          <w:sz w:val="24"/>
          <w:szCs w:val="24"/>
        </w:rPr>
        <w:t>nding of SP-D may modulate gene expression of surface receptors in a synergistic or antagonistic way and could therefore reciprocally modulate</w:t>
      </w:r>
      <w:r w:rsidR="009059FD" w:rsidRPr="00B96CC3">
        <w:rPr>
          <w:rFonts w:ascii="Calibri" w:eastAsia="Calibri" w:hAnsi="Calibri" w:cs="Calibri"/>
          <w:sz w:val="24"/>
          <w:szCs w:val="24"/>
        </w:rPr>
        <w:t xml:space="preserve"> virulence factors, such as capsule production/cell wall rearrangements, thereby enhancing fungal survival</w:t>
      </w:r>
      <w:r w:rsidR="002D1012" w:rsidRPr="00B96CC3">
        <w:rPr>
          <w:rFonts w:ascii="Calibri" w:eastAsia="Calibri" w:hAnsi="Calibri" w:cs="Calibri"/>
          <w:sz w:val="24"/>
          <w:szCs w:val="24"/>
        </w:rPr>
        <w:t>.</w:t>
      </w:r>
      <w:r w:rsidR="000A27BB" w:rsidRPr="00B96CC3">
        <w:rPr>
          <w:rFonts w:ascii="Calibri" w:eastAsia="Calibri" w:hAnsi="Calibri" w:cs="Calibri"/>
          <w:sz w:val="24"/>
          <w:szCs w:val="24"/>
        </w:rPr>
        <w:t xml:space="preserve"> Determining whether binding of SP-D has a direct effect on pathogenicity of </w:t>
      </w:r>
      <w:r w:rsidR="000A27BB" w:rsidRPr="00B96CC3">
        <w:rPr>
          <w:rFonts w:ascii="Calibri" w:eastAsia="Calibri" w:hAnsi="Calibri" w:cs="Calibri"/>
          <w:i/>
          <w:sz w:val="24"/>
          <w:szCs w:val="24"/>
        </w:rPr>
        <w:t>C. neoformans</w:t>
      </w:r>
      <w:r w:rsidR="000A27BB" w:rsidRPr="00B96CC3">
        <w:rPr>
          <w:rFonts w:ascii="Calibri" w:eastAsia="Calibri" w:hAnsi="Calibri" w:cs="Calibri"/>
          <w:sz w:val="24"/>
          <w:szCs w:val="24"/>
        </w:rPr>
        <w:t xml:space="preserve"> could pave the way for possible new drug targets aimed at de-regulating virulence instead of directly killing the fungus.</w:t>
      </w:r>
    </w:p>
    <w:p w14:paraId="752BB96E" w14:textId="77777777" w:rsidR="006D53CB" w:rsidRPr="00B96CC3" w:rsidRDefault="006D53CB" w:rsidP="00F24D8C">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2975AA32" w14:textId="26F44F51" w:rsidR="006D53CB" w:rsidRPr="00B96CC3" w:rsidRDefault="006D53CB" w:rsidP="00F24D8C">
      <w:pPr>
        <w:pStyle w:val="BodyA"/>
        <w:rPr>
          <w:rFonts w:ascii="Calibri" w:eastAsia="Calibri" w:hAnsi="Calibri" w:cs="Calibri"/>
          <w:sz w:val="24"/>
          <w:szCs w:val="24"/>
        </w:rPr>
      </w:pPr>
      <w:r w:rsidRPr="00B96CC3">
        <w:rPr>
          <w:rFonts w:ascii="Calibri" w:eastAsia="Calibri" w:hAnsi="Calibri" w:cs="Calibri"/>
          <w:sz w:val="24"/>
          <w:szCs w:val="24"/>
        </w:rPr>
        <w:t>I will prepare recombinant SP-D protein and incubate this with yeast cells in a microtiter plate at various concentrations. I will analyze the plates for agglutination of</w:t>
      </w:r>
      <w:r w:rsidRPr="00B96CC3">
        <w:rPr>
          <w:rFonts w:ascii="Calibri" w:eastAsia="Calibri" w:hAnsi="Calibri" w:cs="Calibri"/>
          <w:i/>
          <w:sz w:val="24"/>
          <w:szCs w:val="24"/>
        </w:rPr>
        <w:t xml:space="preserve"> Cryptococci</w:t>
      </w:r>
      <w:r w:rsidRPr="00B96CC3">
        <w:rPr>
          <w:rFonts w:ascii="Calibri" w:eastAsia="Calibri" w:hAnsi="Calibri" w:cs="Calibri"/>
          <w:sz w:val="24"/>
          <w:szCs w:val="24"/>
        </w:rPr>
        <w:t xml:space="preserve"> and extract RNA for further qualitative and quantitative analysis using </w:t>
      </w:r>
      <w:ins w:id="56" w:author="BAYNE Rosey" w:date="2018-12-03T09:39:00Z">
        <w:r w:rsidR="007F59B7">
          <w:rPr>
            <w:rFonts w:ascii="Calibri" w:eastAsia="Calibri" w:hAnsi="Calibri" w:cs="Calibri"/>
            <w:sz w:val="24"/>
            <w:szCs w:val="24"/>
          </w:rPr>
          <w:t>RT</w:t>
        </w:r>
      </w:ins>
      <w:r w:rsidRPr="00B96CC3">
        <w:rPr>
          <w:rFonts w:ascii="Calibri" w:eastAsia="Calibri" w:hAnsi="Calibri" w:cs="Calibri"/>
          <w:sz w:val="24"/>
          <w:szCs w:val="24"/>
        </w:rPr>
        <w:t>qPCR and RNA-seq.</w:t>
      </w:r>
    </w:p>
    <w:p w14:paraId="220F161C" w14:textId="77777777" w:rsidR="000B637B" w:rsidRPr="00B96CC3" w:rsidRDefault="000B637B">
      <w:pPr>
        <w:pStyle w:val="BodyA"/>
        <w:rPr>
          <w:rFonts w:ascii="Calibri" w:eastAsia="Calibri" w:hAnsi="Calibri" w:cs="Calibri"/>
          <w:sz w:val="24"/>
          <w:szCs w:val="24"/>
        </w:rPr>
      </w:pPr>
    </w:p>
    <w:p w14:paraId="37CFF0C3" w14:textId="450C2DCF" w:rsidR="000B637B" w:rsidRDefault="006D53CB">
      <w:pPr>
        <w:pStyle w:val="BodyA"/>
        <w:rPr>
          <w:rFonts w:ascii="Calibri" w:eastAsia="Calibri" w:hAnsi="Calibri" w:cs="Calibri"/>
          <w:sz w:val="24"/>
          <w:szCs w:val="24"/>
        </w:rPr>
      </w:pPr>
      <w:r w:rsidRPr="00B96CC3">
        <w:rPr>
          <w:rFonts w:ascii="Calibri" w:eastAsia="Calibri" w:hAnsi="Calibri" w:cs="Calibri"/>
          <w:sz w:val="24"/>
          <w:szCs w:val="24"/>
        </w:rPr>
        <w:lastRenderedPageBreak/>
        <w:t>For each aim I will use a variety of high throughput methods</w:t>
      </w:r>
      <w:r w:rsidR="00FB6F5E" w:rsidRPr="00B96CC3">
        <w:rPr>
          <w:rFonts w:ascii="Calibri" w:eastAsia="Calibri" w:hAnsi="Calibri" w:cs="Calibri"/>
          <w:sz w:val="24"/>
          <w:szCs w:val="24"/>
        </w:rPr>
        <w:t xml:space="preserve"> (</w:t>
      </w:r>
      <w:ins w:id="57" w:author="BAYNE Rosey" w:date="2018-12-03T09:39:00Z">
        <w:r w:rsidR="007F59B7">
          <w:rPr>
            <w:rFonts w:ascii="Calibri" w:eastAsia="Calibri" w:hAnsi="Calibri" w:cs="Calibri"/>
            <w:sz w:val="24"/>
            <w:szCs w:val="24"/>
          </w:rPr>
          <w:t>RT</w:t>
        </w:r>
      </w:ins>
      <w:r w:rsidR="00FB6F5E" w:rsidRPr="00B96CC3">
        <w:rPr>
          <w:rFonts w:ascii="Calibri" w:eastAsia="Calibri" w:hAnsi="Calibri" w:cs="Calibri"/>
          <w:sz w:val="24"/>
          <w:szCs w:val="24"/>
        </w:rPr>
        <w:t>qPCR and RNA-seq)</w:t>
      </w:r>
      <w:r w:rsidRPr="00B96CC3">
        <w:rPr>
          <w:rFonts w:ascii="Calibri" w:eastAsia="Calibri" w:hAnsi="Calibri" w:cs="Calibri"/>
          <w:sz w:val="24"/>
          <w:szCs w:val="24"/>
        </w:rPr>
        <w:t xml:space="preserve"> and functional profiling to identify enriched pathways during the early phase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 xml:space="preserve">adaptation to the host lung environment. I will analyze the transcriptome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over a time-course and examine the transcriptional response to identify the genes that are transcribed under these selective environmental pressures which may lead to micro-evolutionary adaptation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 xml:space="preserve">in the host lung. </w:t>
      </w:r>
    </w:p>
    <w:p w14:paraId="3F543258" w14:textId="77777777" w:rsidR="004165D6" w:rsidRPr="00B96CC3" w:rsidRDefault="004165D6">
      <w:pPr>
        <w:pStyle w:val="BodyA"/>
        <w:rPr>
          <w:rFonts w:ascii="Calibri" w:eastAsia="Calibri" w:hAnsi="Calibri" w:cs="Calibri"/>
          <w:sz w:val="24"/>
          <w:szCs w:val="24"/>
        </w:rPr>
      </w:pPr>
    </w:p>
    <w:p w14:paraId="1C1C3B14" w14:textId="77777777" w:rsidR="00F24D8C" w:rsidRPr="00B96CC3" w:rsidRDefault="00397181">
      <w:pPr>
        <w:pStyle w:val="BodyA"/>
        <w:rPr>
          <w:rFonts w:ascii="Calibri" w:eastAsia="Calibri" w:hAnsi="Calibri" w:cs="Calibri"/>
          <w:sz w:val="24"/>
          <w:szCs w:val="24"/>
        </w:rPr>
      </w:pPr>
      <w:r w:rsidRPr="00B96CC3">
        <w:rPr>
          <w:rFonts w:ascii="Calibri" w:eastAsia="Calibri" w:hAnsi="Calibri" w:cs="Calibri"/>
          <w:b/>
          <w:sz w:val="24"/>
          <w:szCs w:val="24"/>
          <w:u w:val="single"/>
        </w:rPr>
        <w:t>Challenges</w:t>
      </w:r>
      <w:r w:rsidRPr="00B96CC3">
        <w:rPr>
          <w:rFonts w:ascii="Calibri" w:eastAsia="Calibri" w:hAnsi="Calibri" w:cs="Calibri"/>
          <w:b/>
          <w:sz w:val="24"/>
          <w:szCs w:val="24"/>
        </w:rPr>
        <w:t>:</w:t>
      </w:r>
    </w:p>
    <w:p w14:paraId="02133155" w14:textId="20DAACCA" w:rsidR="0030136F" w:rsidRPr="00B96CC3" w:rsidRDefault="00574284">
      <w:pPr>
        <w:pStyle w:val="BodyA"/>
        <w:rPr>
          <w:rFonts w:ascii="Calibri" w:eastAsia="Calibri" w:hAnsi="Calibri" w:cs="Calibri"/>
          <w:sz w:val="24"/>
          <w:szCs w:val="24"/>
        </w:rPr>
      </w:pPr>
      <w:r w:rsidRPr="00B96CC3">
        <w:rPr>
          <w:rFonts w:ascii="Calibri" w:eastAsia="Calibri" w:hAnsi="Calibri" w:cs="Calibri"/>
          <w:sz w:val="24"/>
          <w:szCs w:val="24"/>
        </w:rPr>
        <w:t>Going from yeast cultures to gene expression results involves a multi-step approach including</w:t>
      </w:r>
      <w:r w:rsidR="0030136F" w:rsidRPr="00B96CC3">
        <w:rPr>
          <w:rFonts w:ascii="Calibri" w:eastAsia="Calibri" w:hAnsi="Calibri" w:cs="Calibri"/>
          <w:sz w:val="24"/>
          <w:szCs w:val="24"/>
        </w:rPr>
        <w:t xml:space="preserve"> harvesting cells, RNA isolation, removal of genomic DNA, cDNA synthesis and qPCR</w:t>
      </w:r>
      <w:r w:rsidR="000F6A24" w:rsidRPr="00B96CC3">
        <w:rPr>
          <w:rFonts w:ascii="Calibri" w:eastAsia="Calibri" w:hAnsi="Calibri" w:cs="Calibri"/>
          <w:sz w:val="24"/>
          <w:szCs w:val="24"/>
        </w:rPr>
        <w:t>/RNA-seq</w:t>
      </w:r>
      <w:r w:rsidR="0030136F" w:rsidRPr="00B96CC3">
        <w:rPr>
          <w:rFonts w:ascii="Calibri" w:eastAsia="Calibri" w:hAnsi="Calibri" w:cs="Calibri"/>
          <w:sz w:val="24"/>
          <w:szCs w:val="24"/>
        </w:rPr>
        <w:t>.</w:t>
      </w:r>
      <w:r w:rsidRPr="00B96CC3">
        <w:rPr>
          <w:rFonts w:ascii="Calibri" w:eastAsia="Calibri" w:hAnsi="Calibri" w:cs="Calibri"/>
          <w:sz w:val="24"/>
          <w:szCs w:val="24"/>
        </w:rPr>
        <w:t xml:space="preserve"> </w:t>
      </w:r>
      <w:r w:rsidR="00CE31CA" w:rsidRPr="00B96CC3">
        <w:rPr>
          <w:rFonts w:ascii="Calibri" w:eastAsia="Calibri" w:hAnsi="Calibri" w:cs="Calibri"/>
          <w:sz w:val="24"/>
          <w:szCs w:val="24"/>
        </w:rPr>
        <w:t>This multi-s</w:t>
      </w:r>
      <w:r w:rsidR="000F6A24" w:rsidRPr="00B96CC3">
        <w:rPr>
          <w:rFonts w:ascii="Calibri" w:eastAsia="Calibri" w:hAnsi="Calibri" w:cs="Calibri"/>
          <w:sz w:val="24"/>
          <w:szCs w:val="24"/>
        </w:rPr>
        <w:t>tep approach can introduce inter- and int</w:t>
      </w:r>
      <w:r w:rsidR="00CE31CA" w:rsidRPr="00B96CC3">
        <w:rPr>
          <w:rFonts w:ascii="Calibri" w:eastAsia="Calibri" w:hAnsi="Calibri" w:cs="Calibri"/>
          <w:sz w:val="24"/>
          <w:szCs w:val="24"/>
        </w:rPr>
        <w:t>r</w:t>
      </w:r>
      <w:r w:rsidR="000F6A24" w:rsidRPr="00B96CC3">
        <w:rPr>
          <w:rFonts w:ascii="Calibri" w:eastAsia="Calibri" w:hAnsi="Calibri" w:cs="Calibri"/>
          <w:sz w:val="24"/>
          <w:szCs w:val="24"/>
        </w:rPr>
        <w:t>a</w:t>
      </w:r>
      <w:r w:rsidR="00CE31CA" w:rsidRPr="00B96CC3">
        <w:rPr>
          <w:rFonts w:ascii="Calibri" w:eastAsia="Calibri" w:hAnsi="Calibri" w:cs="Calibri"/>
          <w:sz w:val="24"/>
          <w:szCs w:val="24"/>
        </w:rPr>
        <w:t>-</w:t>
      </w:r>
      <w:ins w:id="58" w:author="BAYNE Rosey" w:date="2018-12-03T09:40:00Z">
        <w:r w:rsidR="007F59B7">
          <w:rPr>
            <w:rFonts w:ascii="Calibri" w:eastAsia="Calibri" w:hAnsi="Calibri" w:cs="Calibri"/>
            <w:sz w:val="24"/>
            <w:szCs w:val="24"/>
          </w:rPr>
          <w:t xml:space="preserve"> sample </w:t>
        </w:r>
      </w:ins>
      <w:r w:rsidR="00CE31CA" w:rsidRPr="00B96CC3">
        <w:rPr>
          <w:rFonts w:ascii="Calibri" w:eastAsia="Calibri" w:hAnsi="Calibri" w:cs="Calibri"/>
          <w:sz w:val="24"/>
          <w:szCs w:val="24"/>
        </w:rPr>
        <w:t>variation which must be normalized in order to make sense of the data produced.</w:t>
      </w:r>
    </w:p>
    <w:p w14:paraId="35582CCC" w14:textId="77777777" w:rsidR="0030136F" w:rsidRPr="00B96CC3" w:rsidRDefault="0030136F" w:rsidP="0030136F">
      <w:pPr>
        <w:pStyle w:val="BodyA"/>
        <w:rPr>
          <w:rFonts w:ascii="Calibri" w:eastAsia="Calibri" w:hAnsi="Calibri" w:cs="Calibri"/>
          <w:sz w:val="24"/>
          <w:szCs w:val="24"/>
        </w:rPr>
      </w:pPr>
      <w:r w:rsidRPr="00B96CC3">
        <w:rPr>
          <w:rFonts w:ascii="Calibri" w:eastAsia="Calibri" w:hAnsi="Calibri" w:cs="Calibri"/>
          <w:sz w:val="24"/>
          <w:szCs w:val="24"/>
        </w:rPr>
        <w:t>During culture of yeast cells under</w:t>
      </w:r>
      <w:r w:rsidR="00624C25" w:rsidRPr="00B96CC3">
        <w:rPr>
          <w:rFonts w:ascii="Calibri" w:eastAsia="Calibri" w:hAnsi="Calibri" w:cs="Calibri"/>
          <w:sz w:val="24"/>
          <w:szCs w:val="24"/>
        </w:rPr>
        <w:t xml:space="preserve"> different experimental conditions</w:t>
      </w:r>
      <w:r w:rsidRPr="00B96CC3">
        <w:rPr>
          <w:rFonts w:ascii="Calibri" w:eastAsia="Calibri" w:hAnsi="Calibri" w:cs="Calibri"/>
          <w:sz w:val="24"/>
          <w:szCs w:val="24"/>
        </w:rPr>
        <w:t xml:space="preserve"> the amount of mRNA produced may vary considerably. In order to control for this inter-sample variation I will normalize RNA levels by spiking in a 1:100 ratio of methanol-fixed </w:t>
      </w:r>
      <w:r w:rsidRPr="00B96CC3">
        <w:rPr>
          <w:rFonts w:ascii="Calibri" w:eastAsia="Calibri" w:hAnsi="Calibri" w:cs="Calibri"/>
          <w:i/>
          <w:sz w:val="24"/>
          <w:szCs w:val="24"/>
        </w:rPr>
        <w:t>Schizosaccaromyces pombe</w:t>
      </w:r>
      <w:r w:rsidRPr="00B96CC3">
        <w:rPr>
          <w:rFonts w:ascii="Calibri" w:eastAsia="Calibri" w:hAnsi="Calibri" w:cs="Calibri"/>
          <w:sz w:val="24"/>
          <w:szCs w:val="24"/>
        </w:rPr>
        <w:t>. This will allow me to compare the effects of environmental stimuli in a qualitative and quantitative manner.</w:t>
      </w:r>
    </w:p>
    <w:p w14:paraId="12BB5A51" w14:textId="77777777" w:rsidR="0030136F" w:rsidRPr="00B96CC3" w:rsidRDefault="000F6A24">
      <w:pPr>
        <w:pStyle w:val="BodyA"/>
        <w:rPr>
          <w:rFonts w:ascii="Calibri" w:eastAsia="Calibri" w:hAnsi="Calibri" w:cs="Calibri"/>
          <w:sz w:val="24"/>
          <w:szCs w:val="24"/>
        </w:rPr>
      </w:pPr>
      <w:r w:rsidRPr="00B96CC3">
        <w:rPr>
          <w:rFonts w:ascii="Calibri" w:eastAsia="Calibri" w:hAnsi="Calibri" w:cs="Calibri"/>
          <w:sz w:val="24"/>
          <w:szCs w:val="24"/>
        </w:rPr>
        <w:t xml:space="preserve">The reverse transcription step of cDNA synthesis has been proposed as the source of the most variability in qPCR experiments. </w:t>
      </w:r>
      <w:r w:rsidR="006C2112" w:rsidRPr="00B96CC3">
        <w:rPr>
          <w:rFonts w:ascii="Calibri" w:eastAsia="Calibri" w:hAnsi="Calibri" w:cs="Calibri"/>
          <w:sz w:val="24"/>
          <w:szCs w:val="24"/>
        </w:rPr>
        <w:t>I will use an e</w:t>
      </w:r>
      <w:r w:rsidR="000F6154" w:rsidRPr="00B96CC3">
        <w:rPr>
          <w:rFonts w:ascii="Calibri" w:eastAsia="Calibri" w:hAnsi="Calibri" w:cs="Calibri"/>
          <w:sz w:val="24"/>
          <w:szCs w:val="24"/>
        </w:rPr>
        <w:t>xterna</w:t>
      </w:r>
      <w:r w:rsidR="006C2112" w:rsidRPr="00B96CC3">
        <w:rPr>
          <w:rFonts w:ascii="Calibri" w:eastAsia="Calibri" w:hAnsi="Calibri" w:cs="Calibri"/>
          <w:sz w:val="24"/>
          <w:szCs w:val="24"/>
        </w:rPr>
        <w:t>l RNA control to normalize for</w:t>
      </w:r>
      <w:r w:rsidR="000F6154" w:rsidRPr="00B96CC3">
        <w:rPr>
          <w:rFonts w:ascii="Calibri" w:eastAsia="Calibri" w:hAnsi="Calibri" w:cs="Calibri"/>
          <w:sz w:val="24"/>
          <w:szCs w:val="24"/>
        </w:rPr>
        <w:t xml:space="preserve"> external global mRNA changes</w:t>
      </w:r>
      <w:r w:rsidR="006C2112" w:rsidRPr="00B96CC3">
        <w:rPr>
          <w:rFonts w:ascii="Calibri" w:eastAsia="Calibri" w:hAnsi="Calibri" w:cs="Calibri"/>
          <w:sz w:val="24"/>
          <w:szCs w:val="24"/>
        </w:rPr>
        <w:t xml:space="preserve"> by spiking extracted RNA samples with equal amounts of control RNA prior to cDNA synthesis. </w:t>
      </w:r>
      <w:r w:rsidRPr="00B96CC3">
        <w:rPr>
          <w:rFonts w:ascii="Calibri" w:eastAsia="Calibri" w:hAnsi="Calibri" w:cs="Calibri"/>
          <w:sz w:val="24"/>
          <w:szCs w:val="24"/>
        </w:rPr>
        <w:t xml:space="preserve">This will allow me to </w:t>
      </w:r>
      <w:r w:rsidR="006C2112" w:rsidRPr="00B96CC3">
        <w:rPr>
          <w:rFonts w:ascii="Calibri" w:eastAsia="Calibri" w:hAnsi="Calibri" w:cs="Calibri"/>
          <w:sz w:val="24"/>
          <w:szCs w:val="24"/>
        </w:rPr>
        <w:t>control for the presence of inhibitors of RT and DNA polymerase.</w:t>
      </w:r>
    </w:p>
    <w:p w14:paraId="3884957E" w14:textId="241EE806" w:rsidR="00574284" w:rsidRPr="00B96CC3" w:rsidRDefault="00B155AF">
      <w:pPr>
        <w:pStyle w:val="BodyA"/>
        <w:rPr>
          <w:rFonts w:ascii="Calibri" w:eastAsia="Calibri" w:hAnsi="Calibri" w:cs="Calibri"/>
          <w:sz w:val="24"/>
          <w:szCs w:val="24"/>
        </w:rPr>
      </w:pPr>
      <w:commentRangeStart w:id="59"/>
      <w:r w:rsidRPr="00B96CC3">
        <w:rPr>
          <w:rFonts w:ascii="Calibri" w:eastAsia="Calibri" w:hAnsi="Calibri" w:cs="Calibri"/>
          <w:sz w:val="24"/>
          <w:szCs w:val="24"/>
        </w:rPr>
        <w:t xml:space="preserve">Due to the sensitivity of </w:t>
      </w:r>
      <w:ins w:id="60" w:author="BAYNE Rosey" w:date="2018-12-03T09:41:00Z">
        <w:r w:rsidR="0040288A">
          <w:rPr>
            <w:rFonts w:ascii="Calibri" w:eastAsia="Calibri" w:hAnsi="Calibri" w:cs="Calibri"/>
            <w:sz w:val="24"/>
            <w:szCs w:val="24"/>
          </w:rPr>
          <w:t>RT</w:t>
        </w:r>
      </w:ins>
      <w:r w:rsidRPr="00B96CC3">
        <w:rPr>
          <w:rFonts w:ascii="Calibri" w:eastAsia="Calibri" w:hAnsi="Calibri" w:cs="Calibri"/>
          <w:sz w:val="24"/>
          <w:szCs w:val="24"/>
        </w:rPr>
        <w:t>qPCR</w:t>
      </w:r>
      <w:r w:rsidR="0017455A" w:rsidRPr="00B96CC3">
        <w:rPr>
          <w:rFonts w:ascii="Calibri" w:eastAsia="Calibri" w:hAnsi="Calibri" w:cs="Calibri"/>
          <w:sz w:val="24"/>
          <w:szCs w:val="24"/>
        </w:rPr>
        <w:t xml:space="preserve"> it is inevitable that some experimental variation will occur. </w:t>
      </w:r>
      <w:r w:rsidR="00624C25" w:rsidRPr="00B96CC3">
        <w:rPr>
          <w:rFonts w:ascii="Calibri" w:eastAsia="Calibri" w:hAnsi="Calibri" w:cs="Calibri"/>
          <w:sz w:val="24"/>
          <w:szCs w:val="24"/>
        </w:rPr>
        <w:t xml:space="preserve">Normalization of data is especially important when samples are obtained from different conditions and time-courses and </w:t>
      </w:r>
      <w:del w:id="61" w:author="BAYNE Rosey" w:date="2018-12-03T09:41:00Z">
        <w:r w:rsidR="00624C25" w:rsidRPr="00B96CC3" w:rsidDel="0040288A">
          <w:rPr>
            <w:rFonts w:ascii="Calibri" w:eastAsia="Calibri" w:hAnsi="Calibri" w:cs="Calibri"/>
            <w:sz w:val="24"/>
            <w:szCs w:val="24"/>
          </w:rPr>
          <w:delText xml:space="preserve">will </w:delText>
        </w:r>
      </w:del>
      <w:r w:rsidR="00624C25" w:rsidRPr="00B96CC3">
        <w:rPr>
          <w:rFonts w:ascii="Calibri" w:eastAsia="Calibri" w:hAnsi="Calibri" w:cs="Calibri"/>
          <w:sz w:val="24"/>
          <w:szCs w:val="24"/>
        </w:rPr>
        <w:t>can result in misrepresentation of the expression profiles obtained</w:t>
      </w:r>
      <w:r w:rsidR="00147632" w:rsidRPr="00B96CC3">
        <w:rPr>
          <w:rFonts w:ascii="Calibri" w:eastAsia="Calibri" w:hAnsi="Calibri" w:cs="Calibri"/>
          <w:sz w:val="24"/>
          <w:szCs w:val="24"/>
        </w:rPr>
        <w:t xml:space="preserve"> </w:t>
      </w:r>
      <w:r w:rsidR="00F94C7A" w:rsidRPr="00B96CC3">
        <w:rPr>
          <w:rStyle w:val="FootnoteReference"/>
          <w:rFonts w:ascii="Calibri" w:eastAsia="Calibri" w:hAnsi="Calibri" w:cs="Calibri"/>
          <w:sz w:val="24"/>
          <w:szCs w:val="24"/>
        </w:rPr>
        <w:fldChar w:fldCharType="begin" w:fldLock="1"/>
      </w:r>
      <w:r w:rsidR="004165D6">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28&lt;/sup&gt;","plainTextFormattedCitation":"28","previouslyFormattedCitation":"&lt;sup&gt;31&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4165D6" w:rsidRPr="004165D6">
        <w:rPr>
          <w:rFonts w:ascii="Calibri" w:eastAsia="Calibri" w:hAnsi="Calibri" w:cs="Calibri"/>
          <w:bCs/>
          <w:noProof/>
          <w:sz w:val="24"/>
          <w:szCs w:val="24"/>
          <w:vertAlign w:val="superscript"/>
        </w:rPr>
        <w:t>28</w:t>
      </w:r>
      <w:r w:rsidR="00F94C7A" w:rsidRPr="00B96CC3">
        <w:rPr>
          <w:rStyle w:val="FootnoteReference"/>
          <w:rFonts w:ascii="Calibri" w:eastAsia="Calibri" w:hAnsi="Calibri" w:cs="Calibri"/>
          <w:sz w:val="24"/>
          <w:szCs w:val="24"/>
        </w:rPr>
        <w:fldChar w:fldCharType="end"/>
      </w:r>
      <w:r w:rsidR="00624C25" w:rsidRPr="00B96CC3">
        <w:rPr>
          <w:rFonts w:ascii="Calibri" w:eastAsia="Calibri" w:hAnsi="Calibri" w:cs="Calibri"/>
          <w:sz w:val="24"/>
          <w:szCs w:val="24"/>
        </w:rPr>
        <w:t>. Therefore, it is essential to normalize target gene expression levels to compensate for intra- and inter- qPCR variations</w:t>
      </w:r>
      <w:r w:rsidR="00147632" w:rsidRPr="00B96CC3">
        <w:rPr>
          <w:rFonts w:ascii="Calibri" w:eastAsia="Calibri" w:hAnsi="Calibri" w:cs="Calibri"/>
          <w:sz w:val="24"/>
          <w:szCs w:val="24"/>
        </w:rPr>
        <w:t xml:space="preserve"> in order to identify real gene variation</w:t>
      </w:r>
      <w:r w:rsidR="00624C25" w:rsidRPr="00B96CC3">
        <w:rPr>
          <w:rFonts w:ascii="Calibri" w:eastAsia="Calibri" w:hAnsi="Calibri" w:cs="Calibri"/>
          <w:sz w:val="24"/>
          <w:szCs w:val="24"/>
        </w:rPr>
        <w:t xml:space="preserve">. </w:t>
      </w:r>
      <w:r w:rsidR="0017455A" w:rsidRPr="00B96CC3">
        <w:rPr>
          <w:rFonts w:ascii="Calibri" w:eastAsia="Calibri" w:hAnsi="Calibri" w:cs="Calibri"/>
          <w:sz w:val="24"/>
          <w:szCs w:val="24"/>
        </w:rPr>
        <w:t>This can be</w:t>
      </w:r>
      <w:r w:rsidR="00624C25" w:rsidRPr="00B96CC3">
        <w:rPr>
          <w:rFonts w:ascii="Calibri" w:eastAsia="Calibri" w:hAnsi="Calibri" w:cs="Calibri"/>
          <w:sz w:val="24"/>
          <w:szCs w:val="24"/>
        </w:rPr>
        <w:t xml:space="preserve"> done</w:t>
      </w:r>
      <w:r w:rsidR="0017455A" w:rsidRPr="00B96CC3">
        <w:rPr>
          <w:rFonts w:ascii="Calibri" w:eastAsia="Calibri" w:hAnsi="Calibri" w:cs="Calibri"/>
          <w:sz w:val="24"/>
          <w:szCs w:val="24"/>
        </w:rPr>
        <w:t xml:space="preserve"> by carefully selecting endogenous/reference controls. </w:t>
      </w:r>
      <w:r w:rsidR="00624C25" w:rsidRPr="00B96CC3">
        <w:rPr>
          <w:rFonts w:ascii="Calibri" w:eastAsia="Calibri" w:hAnsi="Calibri" w:cs="Calibri"/>
          <w:sz w:val="24"/>
          <w:szCs w:val="24"/>
        </w:rPr>
        <w:t xml:space="preserve">I </w:t>
      </w:r>
      <w:r w:rsidR="0017455A" w:rsidRPr="00B96CC3">
        <w:rPr>
          <w:rFonts w:ascii="Calibri" w:eastAsia="Calibri" w:hAnsi="Calibri" w:cs="Calibri"/>
          <w:sz w:val="24"/>
          <w:szCs w:val="24"/>
        </w:rPr>
        <w:t>wil</w:t>
      </w:r>
      <w:r w:rsidR="00624C25" w:rsidRPr="00B96CC3">
        <w:rPr>
          <w:rFonts w:ascii="Calibri" w:eastAsia="Calibri" w:hAnsi="Calibri" w:cs="Calibri"/>
          <w:sz w:val="24"/>
          <w:szCs w:val="24"/>
        </w:rPr>
        <w:t>l use</w:t>
      </w:r>
      <w:r w:rsidR="00147632" w:rsidRPr="00B96CC3">
        <w:rPr>
          <w:rFonts w:ascii="Calibri" w:eastAsia="Calibri" w:hAnsi="Calibri" w:cs="Calibri"/>
          <w:sz w:val="24"/>
          <w:szCs w:val="24"/>
        </w:rPr>
        <w:t xml:space="preserve"> 3-4 stably expressed</w:t>
      </w:r>
      <w:r w:rsidR="000F6A24" w:rsidRPr="00B96CC3">
        <w:rPr>
          <w:rFonts w:ascii="Calibri" w:eastAsia="Calibri" w:hAnsi="Calibri" w:cs="Calibri"/>
          <w:sz w:val="24"/>
          <w:szCs w:val="24"/>
        </w:rPr>
        <w:t xml:space="preserve"> reference control genes and</w:t>
      </w:r>
      <w:r w:rsidR="0017455A" w:rsidRPr="00B96CC3">
        <w:rPr>
          <w:rFonts w:ascii="Calibri" w:eastAsia="Calibri" w:hAnsi="Calibri" w:cs="Calibri"/>
          <w:sz w:val="24"/>
          <w:szCs w:val="24"/>
        </w:rPr>
        <w:t xml:space="preserve"> the geom</w:t>
      </w:r>
      <w:r w:rsidR="00574284" w:rsidRPr="00B96CC3">
        <w:rPr>
          <w:rFonts w:ascii="Calibri" w:eastAsia="Calibri" w:hAnsi="Calibri" w:cs="Calibri"/>
          <w:sz w:val="24"/>
          <w:szCs w:val="24"/>
        </w:rPr>
        <w:t>etric mean of these will be taken</w:t>
      </w:r>
      <w:r w:rsidR="0017455A" w:rsidRPr="00B96CC3">
        <w:rPr>
          <w:rFonts w:ascii="Calibri" w:eastAsia="Calibri" w:hAnsi="Calibri" w:cs="Calibri"/>
          <w:sz w:val="24"/>
          <w:szCs w:val="24"/>
        </w:rPr>
        <w:t xml:space="preserve">. These will allow me to normalize differences in the amount and quality of starting material as well as in the efficiency of the reaction. It is common to use ubiquitously expressed genes. </w:t>
      </w:r>
      <w:commentRangeEnd w:id="59"/>
      <w:r w:rsidR="0040288A">
        <w:rPr>
          <w:rStyle w:val="CommentReference"/>
          <w:rFonts w:ascii="Times New Roman" w:hAnsi="Times New Roman" w:cs="Times New Roman"/>
          <w:color w:val="auto"/>
          <w:lang w:eastAsia="en-US"/>
        </w:rPr>
        <w:commentReference w:id="59"/>
      </w:r>
    </w:p>
    <w:p w14:paraId="5167C1DD" w14:textId="77777777" w:rsidR="00624C25" w:rsidRPr="00B96CC3" w:rsidRDefault="00624C25">
      <w:pPr>
        <w:pStyle w:val="BodyA"/>
        <w:rPr>
          <w:rStyle w:val="inline-l2-heading"/>
          <w:rFonts w:ascii="Calibri" w:hAnsi="Calibri" w:cs="Calibri"/>
          <w:bCs/>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Manipulation during the construction of the cDNA library can complicate the analysis of RNA-seq reads where PCR artefacts of short identical reads can be confused for genuine reflection of the RNA present. In order to overcome this limitation I will run 2 or 3 biological replicates and determine whether the same sequences are observed in each sample.</w:t>
      </w:r>
    </w:p>
    <w:p w14:paraId="148512E1" w14:textId="77777777" w:rsidR="0003281D" w:rsidRPr="00B96CC3" w:rsidRDefault="0003281D">
      <w:pPr>
        <w:pStyle w:val="BodyA"/>
        <w:rPr>
          <w:rStyle w:val="inline-l2-heading"/>
          <w:rFonts w:ascii="Calibri" w:hAnsi="Calibri" w:cs="Calibri"/>
          <w:bCs/>
          <w:color w:val="FF0000"/>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Normalization is an important prerequisite for any quantitative data analysis of gene expression. Different normalization approaches can have significant effects on the distribution and calculation of significant values (</w:t>
      </w:r>
      <w:r w:rsidRPr="00B96CC3">
        <w:rPr>
          <w:rStyle w:val="inline-l2-heading"/>
          <w:rFonts w:ascii="Calibri" w:hAnsi="Calibri" w:cs="Calibri"/>
          <w:bCs/>
          <w:i/>
          <w:sz w:val="24"/>
          <w:szCs w:val="24"/>
          <w:bdr w:val="none" w:sz="0" w:space="0" w:color="auto" w:frame="1"/>
          <w:shd w:val="clear" w:color="auto" w:fill="FFFFFF"/>
        </w:rPr>
        <w:t>P</w:t>
      </w:r>
      <w:r w:rsidRPr="00B96CC3">
        <w:rPr>
          <w:rStyle w:val="inline-l2-heading"/>
          <w:rFonts w:ascii="Calibri" w:hAnsi="Calibri" w:cs="Calibri"/>
          <w:bCs/>
          <w:sz w:val="24"/>
          <w:szCs w:val="24"/>
          <w:bdr w:val="none" w:sz="0" w:space="0" w:color="auto" w:frame="1"/>
          <w:shd w:val="clear" w:color="auto" w:fill="FFFFFF"/>
        </w:rPr>
        <w:t xml:space="preserve">-values). A previous study that compared different normalization </w:t>
      </w:r>
      <w:r w:rsidRPr="00B96CC3">
        <w:rPr>
          <w:rStyle w:val="inline-l2-heading"/>
          <w:rFonts w:ascii="Calibri" w:hAnsi="Calibri" w:cs="Calibri"/>
          <w:bCs/>
          <w:sz w:val="24"/>
          <w:szCs w:val="24"/>
          <w:bdr w:val="none" w:sz="0" w:space="0" w:color="auto" w:frame="1"/>
          <w:shd w:val="clear" w:color="auto" w:fill="FFFFFF"/>
        </w:rPr>
        <w:lastRenderedPageBreak/>
        <w:t xml:space="preserve">approaches concluded that it was important to select a method that modifies the original data as little as possible and need to be selected in accordance with the characteristics of the data set to be examined </w:t>
      </w:r>
      <w:r w:rsidR="00F94C7A" w:rsidRPr="00B96CC3">
        <w:rPr>
          <w:rStyle w:val="FootnoteReference"/>
          <w:rFonts w:ascii="Calibri" w:hAnsi="Calibri" w:cs="Calibri"/>
          <w:bCs/>
          <w:sz w:val="24"/>
          <w:szCs w:val="24"/>
          <w:bdr w:val="none" w:sz="0" w:space="0" w:color="auto" w:frame="1"/>
          <w:shd w:val="clear" w:color="auto" w:fill="FFFFFF"/>
        </w:rPr>
        <w:fldChar w:fldCharType="begin" w:fldLock="1"/>
      </w:r>
      <w:r w:rsidR="004165D6">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29,30&lt;/sup&gt;","plainTextFormattedCitation":"29,30","previouslyFormattedCitation":"&lt;sup&gt;32,33&lt;/sup&gt;"},"properties":{"noteIndex":0},"schema":"https://github.com/citation-style-language/schema/raw/master/csl-citation.json"}</w:instrText>
      </w:r>
      <w:r w:rsidR="00F94C7A" w:rsidRPr="00B96CC3">
        <w:rPr>
          <w:rStyle w:val="FootnoteReference"/>
          <w:rFonts w:ascii="Calibri" w:hAnsi="Calibri" w:cs="Calibri"/>
          <w:bCs/>
          <w:sz w:val="24"/>
          <w:szCs w:val="24"/>
          <w:bdr w:val="none" w:sz="0" w:space="0" w:color="auto" w:frame="1"/>
          <w:shd w:val="clear" w:color="auto" w:fill="FFFFFF"/>
        </w:rPr>
        <w:fldChar w:fldCharType="separate"/>
      </w:r>
      <w:r w:rsidR="004165D6" w:rsidRPr="004165D6">
        <w:rPr>
          <w:rFonts w:ascii="Calibri" w:hAnsi="Calibri" w:cs="Calibri"/>
          <w:noProof/>
          <w:sz w:val="24"/>
          <w:szCs w:val="24"/>
          <w:bdr w:val="none" w:sz="0" w:space="0" w:color="auto" w:frame="1"/>
          <w:shd w:val="clear" w:color="auto" w:fill="FFFFFF"/>
          <w:vertAlign w:val="superscript"/>
        </w:rPr>
        <w:t>29,30</w:t>
      </w:r>
      <w:r w:rsidR="00F94C7A" w:rsidRPr="00B96CC3">
        <w:rPr>
          <w:rStyle w:val="FootnoteReference"/>
          <w:rFonts w:ascii="Calibri" w:hAnsi="Calibri" w:cs="Calibri"/>
          <w:bCs/>
          <w:sz w:val="24"/>
          <w:szCs w:val="24"/>
          <w:bdr w:val="none" w:sz="0" w:space="0" w:color="auto" w:frame="1"/>
          <w:shd w:val="clear" w:color="auto" w:fill="FFFFFF"/>
        </w:rPr>
        <w:fldChar w:fldCharType="end"/>
      </w:r>
      <w:r w:rsidRPr="00B96CC3">
        <w:rPr>
          <w:rStyle w:val="inline-l2-heading"/>
          <w:rFonts w:ascii="Calibri" w:hAnsi="Calibri" w:cs="Calibri"/>
          <w:bCs/>
          <w:sz w:val="24"/>
          <w:szCs w:val="24"/>
          <w:bdr w:val="none" w:sz="0" w:space="0" w:color="auto" w:frame="1"/>
          <w:shd w:val="clear" w:color="auto" w:fill="FFFFFF"/>
        </w:rPr>
        <w:t>.</w:t>
      </w:r>
      <w:r w:rsidR="000F6A24" w:rsidRPr="00B96CC3">
        <w:rPr>
          <w:rStyle w:val="inline-l2-heading"/>
          <w:rFonts w:ascii="Calibri" w:hAnsi="Calibri" w:cs="Calibri"/>
          <w:bCs/>
          <w:sz w:val="24"/>
          <w:szCs w:val="24"/>
          <w:bdr w:val="none" w:sz="0" w:space="0" w:color="auto" w:frame="1"/>
          <w:shd w:val="clear" w:color="auto" w:fill="FFFFFF"/>
        </w:rPr>
        <w:t xml:space="preserve"> </w:t>
      </w:r>
      <w:r w:rsidR="000F6A24" w:rsidRPr="00B96CC3">
        <w:rPr>
          <w:rStyle w:val="inline-l2-heading"/>
          <w:rFonts w:ascii="Calibri" w:hAnsi="Calibri" w:cs="Calibri"/>
          <w:bCs/>
          <w:color w:val="FF0000"/>
          <w:sz w:val="24"/>
          <w:szCs w:val="24"/>
          <w:bdr w:val="none" w:sz="0" w:space="0" w:color="auto" w:frame="1"/>
          <w:shd w:val="clear" w:color="auto" w:fill="FFFFFF"/>
        </w:rPr>
        <w:t>What analysis packages will I use?</w:t>
      </w:r>
    </w:p>
    <w:p w14:paraId="5032022D" w14:textId="361F1604" w:rsidR="000341EA" w:rsidRPr="00B96CC3" w:rsidRDefault="000F6A24">
      <w:pPr>
        <w:pStyle w:val="BodyA"/>
        <w:rPr>
          <w:rFonts w:ascii="Calibri" w:eastAsia="Calibri" w:hAnsi="Calibri" w:cs="Calibri"/>
          <w:sz w:val="24"/>
          <w:szCs w:val="24"/>
        </w:rPr>
      </w:pPr>
      <w:r w:rsidRPr="00B96CC3">
        <w:rPr>
          <w:rFonts w:ascii="Calibri" w:eastAsia="Calibri" w:hAnsi="Calibri" w:cs="Calibri"/>
          <w:sz w:val="24"/>
          <w:szCs w:val="24"/>
        </w:rPr>
        <w:t xml:space="preserve">This project contains some techniques that I am already familiar with but advances in technology have made it necessary for me to update my skills in order to compete effectively in the modern day job market. In order to </w:t>
      </w:r>
      <w:ins w:id="62" w:author="BAYNE Rosey" w:date="2018-12-03T09:44:00Z">
        <w:r w:rsidR="0040288A">
          <w:rPr>
            <w:rFonts w:ascii="Calibri" w:eastAsia="Calibri" w:hAnsi="Calibri" w:cs="Calibri"/>
            <w:sz w:val="24"/>
            <w:szCs w:val="24"/>
          </w:rPr>
          <w:t xml:space="preserve">do </w:t>
        </w:r>
      </w:ins>
      <w:r w:rsidRPr="00B96CC3">
        <w:rPr>
          <w:rFonts w:ascii="Calibri" w:eastAsia="Calibri" w:hAnsi="Calibri" w:cs="Calibri"/>
          <w:sz w:val="24"/>
          <w:szCs w:val="24"/>
        </w:rPr>
        <w:t>this I will vastly expand my knowledge of new exciting techniques like RNA-seq while updating existing ones such as qPCR. Learning large scale data set production and analysis will be vital for this project due to the large volume of data that will be produced. The ability to handle and analyze large data sets is beco</w:t>
      </w:r>
      <w:r w:rsidR="008B47AF" w:rsidRPr="00B96CC3">
        <w:rPr>
          <w:rFonts w:ascii="Calibri" w:eastAsia="Calibri" w:hAnsi="Calibri" w:cs="Calibri"/>
          <w:sz w:val="24"/>
          <w:szCs w:val="24"/>
        </w:rPr>
        <w:t>ming an imperative skill in m</w:t>
      </w:r>
      <w:r w:rsidRPr="00B96CC3">
        <w:rPr>
          <w:rFonts w:ascii="Calibri" w:eastAsia="Calibri" w:hAnsi="Calibri" w:cs="Calibri"/>
          <w:sz w:val="24"/>
          <w:szCs w:val="24"/>
        </w:rPr>
        <w:t xml:space="preserve">odern </w:t>
      </w:r>
      <w:r w:rsidR="008B47AF" w:rsidRPr="00B96CC3">
        <w:rPr>
          <w:rFonts w:ascii="Calibri" w:eastAsia="Calibri" w:hAnsi="Calibri" w:cs="Calibri"/>
          <w:sz w:val="24"/>
          <w:szCs w:val="24"/>
        </w:rPr>
        <w:t>biochemistry.</w:t>
      </w:r>
    </w:p>
    <w:p w14:paraId="298A5A48" w14:textId="77777777" w:rsidR="00092EA7" w:rsidRPr="00B96CC3" w:rsidRDefault="00092EA7">
      <w:pPr>
        <w:pStyle w:val="BodyA"/>
        <w:rPr>
          <w:rFonts w:ascii="Calibri" w:eastAsia="Calibri" w:hAnsi="Calibri" w:cs="Calibri"/>
          <w:sz w:val="24"/>
          <w:szCs w:val="24"/>
        </w:rPr>
      </w:pPr>
    </w:p>
    <w:p w14:paraId="3BB63F25" w14:textId="69367B10" w:rsidR="00092EA7" w:rsidRPr="00B96CC3" w:rsidRDefault="00092EA7" w:rsidP="00092EA7">
      <w:pPr>
        <w:pStyle w:val="BodyA"/>
        <w:rPr>
          <w:rFonts w:ascii="Calibri" w:eastAsia="Calibri" w:hAnsi="Calibri" w:cs="Calibri"/>
          <w:sz w:val="24"/>
          <w:szCs w:val="24"/>
        </w:rPr>
      </w:pPr>
      <w:r w:rsidRPr="00B96CC3">
        <w:rPr>
          <w:rFonts w:ascii="Calibri" w:eastAsia="Calibri" w:hAnsi="Calibri" w:cs="Calibri"/>
          <w:sz w:val="24"/>
          <w:szCs w:val="24"/>
        </w:rPr>
        <w:t>The quality and reproducibility of results can be affected by variations in the workflow. It is very important to check the quality and quantity of RNA following extraction and samples should be handled carefully to prevent RNA degradation. Melting curve analysis will be included to assess the quality of the PCR reaction. Data normalization is a critical step in the qPCR workflow. This corrects for technical variance from the chemical reactions that take place during library preparation and PCR which contribute to inter-</w:t>
      </w:r>
      <w:ins w:id="63" w:author="BAYNE Rosey" w:date="2018-12-03T09:44:00Z">
        <w:r w:rsidR="0040288A">
          <w:rPr>
            <w:rFonts w:ascii="Calibri" w:eastAsia="Calibri" w:hAnsi="Calibri" w:cs="Calibri"/>
            <w:sz w:val="24"/>
            <w:szCs w:val="24"/>
          </w:rPr>
          <w:t>s</w:t>
        </w:r>
      </w:ins>
      <w:r w:rsidRPr="00B96CC3">
        <w:rPr>
          <w:rFonts w:ascii="Calibri" w:eastAsia="Calibri" w:hAnsi="Calibri" w:cs="Calibri"/>
          <w:sz w:val="24"/>
          <w:szCs w:val="24"/>
        </w:rPr>
        <w:t>ample variance. I will normalize my data using 3-4 stably expressed reference genes.</w:t>
      </w:r>
    </w:p>
    <w:p w14:paraId="59A130C0" w14:textId="77777777" w:rsidR="00092EA7" w:rsidRPr="00B96CC3" w:rsidRDefault="00092EA7">
      <w:pPr>
        <w:pStyle w:val="BodyA"/>
        <w:rPr>
          <w:rFonts w:ascii="Calibri" w:eastAsia="Calibri" w:hAnsi="Calibri" w:cs="Calibri"/>
          <w:sz w:val="24"/>
          <w:szCs w:val="24"/>
        </w:rPr>
      </w:pPr>
    </w:p>
    <w:p w14:paraId="17D82C70" w14:textId="77777777" w:rsidR="000341EA" w:rsidRPr="00B96CC3" w:rsidRDefault="00F94C7A">
      <w:pPr>
        <w:pStyle w:val="BodyA"/>
        <w:rPr>
          <w:rFonts w:ascii="Calibri" w:eastAsia="Calibri" w:hAnsi="Calibri" w:cs="Calibri"/>
          <w:sz w:val="24"/>
          <w:szCs w:val="24"/>
        </w:rPr>
      </w:pPr>
      <w:r w:rsidRPr="00B96CC3">
        <w:rPr>
          <w:rFonts w:ascii="Calibri" w:eastAsia="Calibri" w:hAnsi="Calibri" w:cs="Calibri"/>
          <w:sz w:val="24"/>
          <w:szCs w:val="24"/>
        </w:rPr>
        <w:t xml:space="preserve">Word count: </w:t>
      </w:r>
      <w:r w:rsidR="008B47AF" w:rsidRPr="00B96CC3">
        <w:rPr>
          <w:rFonts w:ascii="Calibri" w:eastAsia="Calibri" w:hAnsi="Calibri" w:cs="Calibri"/>
          <w:sz w:val="24"/>
          <w:szCs w:val="24"/>
        </w:rPr>
        <w:t>1781</w:t>
      </w:r>
      <w:r w:rsidRPr="00B96CC3">
        <w:rPr>
          <w:rFonts w:ascii="Calibri" w:eastAsia="Calibri" w:hAnsi="Calibri" w:cs="Calibri"/>
          <w:sz w:val="24"/>
          <w:szCs w:val="24"/>
        </w:rPr>
        <w:t xml:space="preserve"> (1500)</w:t>
      </w:r>
    </w:p>
    <w:p w14:paraId="5B2D93BC" w14:textId="77777777"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14:paraId="7E898556" w14:textId="77777777" w:rsidR="000341EA" w:rsidRPr="00543FC6" w:rsidRDefault="00812FFE">
      <w:pPr>
        <w:pStyle w:val="BodyA"/>
        <w:rPr>
          <w:rFonts w:ascii="Calibri" w:eastAsia="Calibri" w:hAnsi="Calibri" w:cs="Calibri"/>
          <w:b/>
          <w:sz w:val="32"/>
          <w:szCs w:val="32"/>
        </w:rPr>
      </w:pPr>
      <w:r w:rsidRPr="00543FC6">
        <w:rPr>
          <w:rFonts w:ascii="Calibri" w:eastAsia="Calibri" w:hAnsi="Calibri" w:cs="Calibri"/>
          <w:b/>
          <w:sz w:val="32"/>
          <w:szCs w:val="32"/>
        </w:rPr>
        <w:lastRenderedPageBreak/>
        <w:t xml:space="preserve">Ethical approval and </w:t>
      </w:r>
      <w:r w:rsidR="00F94C7A" w:rsidRPr="00543FC6">
        <w:rPr>
          <w:rFonts w:ascii="Calibri" w:eastAsia="Calibri" w:hAnsi="Calibri" w:cs="Calibri"/>
          <w:b/>
          <w:sz w:val="32"/>
          <w:szCs w:val="32"/>
        </w:rPr>
        <w:t>licenses</w:t>
      </w:r>
      <w:r w:rsidRPr="00543FC6">
        <w:rPr>
          <w:rFonts w:ascii="Calibri" w:eastAsia="Calibri" w:hAnsi="Calibri" w:cs="Calibri"/>
          <w:b/>
          <w:sz w:val="32"/>
          <w:szCs w:val="32"/>
        </w:rPr>
        <w:t>.</w:t>
      </w:r>
    </w:p>
    <w:p w14:paraId="7CCD1F9C" w14:textId="77777777" w:rsidR="000341EA" w:rsidRPr="00B96CC3" w:rsidRDefault="000341EA">
      <w:pPr>
        <w:pStyle w:val="BodyA"/>
        <w:rPr>
          <w:rFonts w:ascii="Calibri" w:eastAsia="Calibri" w:hAnsi="Calibri" w:cs="Calibri"/>
          <w:sz w:val="24"/>
          <w:szCs w:val="24"/>
        </w:rPr>
      </w:pPr>
    </w:p>
    <w:p w14:paraId="6442AF1D"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Not Applicable.</w:t>
      </w:r>
    </w:p>
    <w:p w14:paraId="6D44C6B8" w14:textId="77777777" w:rsidR="00437149" w:rsidRPr="00B96CC3" w:rsidRDefault="00437149" w:rsidP="00F94C7A">
      <w:pPr>
        <w:rPr>
          <w:rFonts w:ascii="Calibri" w:eastAsia="Calibri" w:hAnsi="Calibri" w:cs="Calibri"/>
          <w:color w:val="000000"/>
          <w:u w:color="000000"/>
          <w:lang w:eastAsia="en-GB"/>
        </w:rPr>
        <w:sectPr w:rsidR="00437149" w:rsidRPr="00B96CC3" w:rsidSect="00C415BC">
          <w:pgSz w:w="11900" w:h="16840"/>
          <w:pgMar w:top="1134" w:right="1134" w:bottom="1134" w:left="1134" w:header="709" w:footer="850" w:gutter="0"/>
          <w:cols w:space="720"/>
          <w:docGrid w:linePitch="326"/>
        </w:sectPr>
      </w:pPr>
      <w:r w:rsidRPr="00B96CC3">
        <w:rPr>
          <w:rFonts w:ascii="Calibri" w:eastAsia="Calibri" w:hAnsi="Calibri" w:cs="Calibri"/>
        </w:rPr>
        <w:br w:type="page"/>
      </w:r>
    </w:p>
    <w:p w14:paraId="02888339" w14:textId="77777777" w:rsidR="00C415BC" w:rsidRDefault="00812FFE" w:rsidP="00C33E9D">
      <w:pPr>
        <w:pStyle w:val="BodyA"/>
        <w:rPr>
          <w:rFonts w:ascii="Calibri" w:eastAsia="Calibri" w:hAnsi="Calibri" w:cs="Calibri"/>
          <w:b/>
          <w:sz w:val="32"/>
          <w:szCs w:val="32"/>
        </w:rPr>
        <w:sectPr w:rsidR="00C415BC" w:rsidSect="00C33E9D">
          <w:pgSz w:w="16840" w:h="11900" w:orient="landscape"/>
          <w:pgMar w:top="284" w:right="1134" w:bottom="1134" w:left="1134" w:header="709" w:footer="850" w:gutter="0"/>
          <w:cols w:space="720"/>
          <w:docGrid w:linePitch="326"/>
        </w:sectPr>
      </w:pPr>
      <w:r w:rsidRPr="00B96CC3">
        <w:rPr>
          <w:rFonts w:ascii="Calibri" w:eastAsia="Calibri" w:hAnsi="Calibri" w:cs="Calibri"/>
          <w:b/>
          <w:sz w:val="32"/>
          <w:szCs w:val="32"/>
        </w:rPr>
        <w:lastRenderedPageBreak/>
        <w:t>Timetable</w:t>
      </w:r>
      <w:r w:rsidR="00C33E9D" w:rsidRPr="00B96CC3">
        <w:rPr>
          <w:rFonts w:ascii="Calibri" w:hAnsi="Calibri" w:cs="Calibri"/>
          <w:noProof/>
          <w:lang w:val="en-GB"/>
        </w:rPr>
        <w:drawing>
          <wp:inline distT="0" distB="0" distL="0" distR="0" wp14:anchorId="0BC31537" wp14:editId="5611A3B0">
            <wp:extent cx="9539287" cy="532193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66913" cy="5337347"/>
                    </a:xfrm>
                    <a:prstGeom prst="rect">
                      <a:avLst/>
                    </a:prstGeom>
                    <a:noFill/>
                    <a:ln>
                      <a:noFill/>
                    </a:ln>
                  </pic:spPr>
                </pic:pic>
              </a:graphicData>
            </a:graphic>
          </wp:inline>
        </w:drawing>
      </w:r>
    </w:p>
    <w:p w14:paraId="4A1ED748" w14:textId="77777777" w:rsidR="000341EA" w:rsidRPr="00B96CC3" w:rsidRDefault="00812FFE">
      <w:pPr>
        <w:pStyle w:val="BodyA"/>
        <w:rPr>
          <w:rFonts w:ascii="Calibri" w:eastAsia="Calibri" w:hAnsi="Calibri" w:cs="Calibri"/>
          <w:b/>
          <w:sz w:val="32"/>
          <w:szCs w:val="32"/>
        </w:rPr>
      </w:pPr>
      <w:r w:rsidRPr="00B96CC3">
        <w:rPr>
          <w:rFonts w:ascii="Calibri" w:eastAsia="Calibri" w:hAnsi="Calibri" w:cs="Calibri"/>
          <w:b/>
          <w:sz w:val="32"/>
          <w:szCs w:val="32"/>
        </w:rPr>
        <w:lastRenderedPageBreak/>
        <w:t>References</w:t>
      </w:r>
    </w:p>
    <w:p w14:paraId="1C35BA21"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eastAsia="Calibri" w:hAnsi="Calibri" w:cs="Calibri"/>
          <w:sz w:val="20"/>
          <w:szCs w:val="20"/>
        </w:rPr>
        <w:fldChar w:fldCharType="begin" w:fldLock="1"/>
      </w:r>
      <w:r w:rsidRPr="004165D6">
        <w:rPr>
          <w:rFonts w:ascii="Calibri" w:eastAsia="Calibri" w:hAnsi="Calibri" w:cs="Calibri"/>
          <w:sz w:val="20"/>
          <w:szCs w:val="20"/>
        </w:rPr>
        <w:instrText xml:space="preserve">ADDIN Mendeley Bibliography CSL_BIBLIOGRAPHY </w:instrText>
      </w:r>
      <w:r w:rsidRPr="004165D6">
        <w:rPr>
          <w:rFonts w:ascii="Calibri" w:eastAsia="Calibri" w:hAnsi="Calibri" w:cs="Calibri"/>
          <w:sz w:val="20"/>
          <w:szCs w:val="20"/>
        </w:rPr>
        <w:fldChar w:fldCharType="separate"/>
      </w:r>
      <w:r w:rsidRPr="004165D6">
        <w:rPr>
          <w:rFonts w:ascii="Calibri" w:hAnsi="Calibri" w:cs="Calibri"/>
          <w:noProof/>
          <w:sz w:val="20"/>
          <w:szCs w:val="20"/>
        </w:rPr>
        <w:t xml:space="preserve">1. </w:t>
      </w:r>
      <w:r w:rsidRPr="004165D6">
        <w:rPr>
          <w:rFonts w:ascii="Calibri" w:hAnsi="Calibri" w:cs="Calibri"/>
          <w:noProof/>
          <w:sz w:val="20"/>
          <w:szCs w:val="20"/>
        </w:rPr>
        <w:tab/>
        <w:t xml:space="preserve">Hughes ES, Bell JE, Simmonds P. Investigation of the dynamics of the spread of human immunodeficiency virus to brain and other tissues by evolutionary analysis of sequences from the p17gag and env genes. </w:t>
      </w:r>
      <w:r w:rsidRPr="004165D6">
        <w:rPr>
          <w:rFonts w:ascii="Calibri" w:hAnsi="Calibri" w:cs="Calibri"/>
          <w:i/>
          <w:iCs/>
          <w:noProof/>
          <w:sz w:val="20"/>
          <w:szCs w:val="20"/>
        </w:rPr>
        <w:t>J Virol</w:t>
      </w:r>
      <w:r w:rsidRPr="004165D6">
        <w:rPr>
          <w:rFonts w:ascii="Calibri" w:hAnsi="Calibri" w:cs="Calibri"/>
          <w:noProof/>
          <w:sz w:val="20"/>
          <w:szCs w:val="20"/>
        </w:rPr>
        <w:t>. 1997;71(2):1272-1280. http://www.ncbi.nlm.nih.gov/pubmed/8995651. Accessed November 20, 2018.</w:t>
      </w:r>
    </w:p>
    <w:p w14:paraId="54324DB8"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2. </w:t>
      </w:r>
      <w:r w:rsidRPr="004165D6">
        <w:rPr>
          <w:rFonts w:ascii="Calibri" w:hAnsi="Calibri" w:cs="Calibri"/>
          <w:noProof/>
          <w:sz w:val="20"/>
          <w:szCs w:val="20"/>
        </w:rPr>
        <w:tab/>
        <w:t xml:space="preserve">Hughes ES, Bell JE, Simmonds P. Investigation of population diversity of human immunodeficiency virus type 1 in vivo by nucleotide sequencing and length polymorphism analysis of the V1/V2 hypervariable region of env. </w:t>
      </w:r>
      <w:r w:rsidRPr="004165D6">
        <w:rPr>
          <w:rFonts w:ascii="Calibri" w:hAnsi="Calibri" w:cs="Calibri"/>
          <w:i/>
          <w:iCs/>
          <w:noProof/>
          <w:sz w:val="20"/>
          <w:szCs w:val="20"/>
        </w:rPr>
        <w:t>J Gen Virol</w:t>
      </w:r>
      <w:r w:rsidRPr="004165D6">
        <w:rPr>
          <w:rFonts w:ascii="Calibri" w:hAnsi="Calibri" w:cs="Calibri"/>
          <w:noProof/>
          <w:sz w:val="20"/>
          <w:szCs w:val="20"/>
        </w:rPr>
        <w:t>. 1997;78(11):2871-2882. doi:10.1099/0022-1317-78-11-2871</w:t>
      </w:r>
    </w:p>
    <w:p w14:paraId="28DC5B7F"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3. </w:t>
      </w:r>
      <w:r w:rsidRPr="004165D6">
        <w:rPr>
          <w:rFonts w:ascii="Calibri" w:hAnsi="Calibri" w:cs="Calibri"/>
          <w:noProof/>
          <w:sz w:val="20"/>
          <w:szCs w:val="20"/>
        </w:rPr>
        <w:tab/>
        <w:t xml:space="preserve">Hughes ES, Shaw KM, Ashley RH. Mutagenesis and functional reconstitution of chlamydial major outer membrane proteins: VS4 domains are not required for pore formation but modify channel function. </w:t>
      </w:r>
      <w:r w:rsidRPr="004165D6">
        <w:rPr>
          <w:rFonts w:ascii="Calibri" w:hAnsi="Calibri" w:cs="Calibri"/>
          <w:i/>
          <w:iCs/>
          <w:noProof/>
          <w:sz w:val="20"/>
          <w:szCs w:val="20"/>
        </w:rPr>
        <w:t>Infect Immun</w:t>
      </w:r>
      <w:r w:rsidRPr="004165D6">
        <w:rPr>
          <w:rFonts w:ascii="Calibri" w:hAnsi="Calibri" w:cs="Calibri"/>
          <w:noProof/>
          <w:sz w:val="20"/>
          <w:szCs w:val="20"/>
        </w:rPr>
        <w:t>. 2001;69(3):1671-1678. doi:10.1128/IAI.69.3.1671-1678.2001</w:t>
      </w:r>
    </w:p>
    <w:p w14:paraId="28AECDD6"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4. </w:t>
      </w:r>
      <w:r w:rsidRPr="004165D6">
        <w:rPr>
          <w:rFonts w:ascii="Calibri" w:hAnsi="Calibri" w:cs="Calibri"/>
          <w:noProof/>
          <w:sz w:val="20"/>
          <w:szCs w:val="20"/>
        </w:rPr>
        <w:tab/>
        <w:t xml:space="preserve">Park BJ, Wannemuehler KA, Marston BJ, Govender N, Pappas PG, Chiller TM. Estimation of the current global burden of cryptococcal meningitis among persons living with HIV/AIDS. </w:t>
      </w:r>
      <w:r w:rsidRPr="004165D6">
        <w:rPr>
          <w:rFonts w:ascii="Calibri" w:hAnsi="Calibri" w:cs="Calibri"/>
          <w:i/>
          <w:iCs/>
          <w:noProof/>
          <w:sz w:val="20"/>
          <w:szCs w:val="20"/>
        </w:rPr>
        <w:t>AIDS</w:t>
      </w:r>
      <w:r w:rsidRPr="004165D6">
        <w:rPr>
          <w:rFonts w:ascii="Calibri" w:hAnsi="Calibri" w:cs="Calibri"/>
          <w:noProof/>
          <w:sz w:val="20"/>
          <w:szCs w:val="20"/>
        </w:rPr>
        <w:t>. 2009;23(4):525-530. doi:10.1097/QAD.0b013e328322ffac</w:t>
      </w:r>
    </w:p>
    <w:p w14:paraId="551B5525"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5. </w:t>
      </w:r>
      <w:r w:rsidRPr="004165D6">
        <w:rPr>
          <w:rFonts w:ascii="Calibri" w:hAnsi="Calibri" w:cs="Calibri"/>
          <w:noProof/>
          <w:sz w:val="20"/>
          <w:szCs w:val="20"/>
        </w:rPr>
        <w:tab/>
        <w:t xml:space="preserve">Harrison TS. The burden of HIV-associated cryptococcal disease. </w:t>
      </w:r>
      <w:r w:rsidRPr="004165D6">
        <w:rPr>
          <w:rFonts w:ascii="Calibri" w:hAnsi="Calibri" w:cs="Calibri"/>
          <w:i/>
          <w:iCs/>
          <w:noProof/>
          <w:sz w:val="20"/>
          <w:szCs w:val="20"/>
        </w:rPr>
        <w:t>AIDS</w:t>
      </w:r>
      <w:r w:rsidRPr="004165D6">
        <w:rPr>
          <w:rFonts w:ascii="Calibri" w:hAnsi="Calibri" w:cs="Calibri"/>
          <w:noProof/>
          <w:sz w:val="20"/>
          <w:szCs w:val="20"/>
        </w:rPr>
        <w:t>. 2009;23(4):531-532. doi:10.1097/QAD.0b013e328322ffc3</w:t>
      </w:r>
    </w:p>
    <w:p w14:paraId="149E5472"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6. </w:t>
      </w:r>
      <w:r w:rsidRPr="004165D6">
        <w:rPr>
          <w:rFonts w:ascii="Calibri" w:hAnsi="Calibri" w:cs="Calibri"/>
          <w:noProof/>
          <w:sz w:val="20"/>
          <w:szCs w:val="20"/>
        </w:rPr>
        <w:tab/>
        <w:t xml:space="preserve">Rajasingham R, Smith RM, Park BJ, et al. Global burden of disease of HIV-associated cryptococcal meningitis: an updated analysis. </w:t>
      </w:r>
      <w:r w:rsidRPr="004165D6">
        <w:rPr>
          <w:rFonts w:ascii="Calibri" w:hAnsi="Calibri" w:cs="Calibri"/>
          <w:i/>
          <w:iCs/>
          <w:noProof/>
          <w:sz w:val="20"/>
          <w:szCs w:val="20"/>
        </w:rPr>
        <w:t>Lancet Infect Dis</w:t>
      </w:r>
      <w:r w:rsidRPr="004165D6">
        <w:rPr>
          <w:rFonts w:ascii="Calibri" w:hAnsi="Calibri" w:cs="Calibri"/>
          <w:noProof/>
          <w:sz w:val="20"/>
          <w:szCs w:val="20"/>
        </w:rPr>
        <w:t>. 2017;17(8):873-881. doi:10.1016/S1473-3099(17)30243-8</w:t>
      </w:r>
    </w:p>
    <w:p w14:paraId="191A5163"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7. </w:t>
      </w:r>
      <w:r w:rsidRPr="004165D6">
        <w:rPr>
          <w:rFonts w:ascii="Calibri" w:hAnsi="Calibri" w:cs="Calibri"/>
          <w:noProof/>
          <w:sz w:val="20"/>
          <w:szCs w:val="20"/>
        </w:rPr>
        <w:tab/>
        <w:t xml:space="preserve">Perfect JR. </w:t>
      </w:r>
      <w:r w:rsidRPr="004165D6">
        <w:rPr>
          <w:rFonts w:ascii="Calibri" w:hAnsi="Calibri" w:cs="Calibri"/>
          <w:i/>
          <w:iCs/>
          <w:noProof/>
          <w:sz w:val="20"/>
          <w:szCs w:val="20"/>
        </w:rPr>
        <w:t>Cryptococcus neoformans</w:t>
      </w:r>
      <w:r w:rsidRPr="004165D6">
        <w:rPr>
          <w:rFonts w:ascii="Calibri" w:hAnsi="Calibri" w:cs="Calibri"/>
          <w:noProof/>
          <w:sz w:val="20"/>
          <w:szCs w:val="20"/>
        </w:rPr>
        <w:t xml:space="preserve"> : the yeast that likes it hot. </w:t>
      </w:r>
      <w:r w:rsidRPr="004165D6">
        <w:rPr>
          <w:rFonts w:ascii="Calibri" w:hAnsi="Calibri" w:cs="Calibri"/>
          <w:i/>
          <w:iCs/>
          <w:noProof/>
          <w:sz w:val="20"/>
          <w:szCs w:val="20"/>
        </w:rPr>
        <w:t>FEMS Yeast Res</w:t>
      </w:r>
      <w:r w:rsidRPr="004165D6">
        <w:rPr>
          <w:rFonts w:ascii="Calibri" w:hAnsi="Calibri" w:cs="Calibri"/>
          <w:noProof/>
          <w:sz w:val="20"/>
          <w:szCs w:val="20"/>
        </w:rPr>
        <w:t>. 2006;6(4):463-468. doi:10.1111/j.1567-1364.2006.00051.x</w:t>
      </w:r>
    </w:p>
    <w:p w14:paraId="21B110BE"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8. </w:t>
      </w:r>
      <w:r w:rsidRPr="004165D6">
        <w:rPr>
          <w:rFonts w:ascii="Calibri" w:hAnsi="Calibri" w:cs="Calibri"/>
          <w:noProof/>
          <w:sz w:val="20"/>
          <w:szCs w:val="20"/>
        </w:rPr>
        <w:tab/>
        <w:t xml:space="preserve">Bauernfeind A, Hörl G, Jungwirth R, et al. Qualitative and quantitative microbiological analysis of sputa of 102 patients with cystic fibrosis. </w:t>
      </w:r>
      <w:r w:rsidRPr="004165D6">
        <w:rPr>
          <w:rFonts w:ascii="Calibri" w:hAnsi="Calibri" w:cs="Calibri"/>
          <w:i/>
          <w:iCs/>
          <w:noProof/>
          <w:sz w:val="20"/>
          <w:szCs w:val="20"/>
        </w:rPr>
        <w:t>Infection</w:t>
      </w:r>
      <w:r w:rsidRPr="004165D6">
        <w:rPr>
          <w:rFonts w:ascii="Calibri" w:hAnsi="Calibri" w:cs="Calibri"/>
          <w:noProof/>
          <w:sz w:val="20"/>
          <w:szCs w:val="20"/>
        </w:rPr>
        <w:t>. 1987;15(4):270-277. doi:10.1007/BF01644137</w:t>
      </w:r>
    </w:p>
    <w:p w14:paraId="20DC1155"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9. </w:t>
      </w:r>
      <w:r w:rsidRPr="004165D6">
        <w:rPr>
          <w:rFonts w:ascii="Calibri" w:hAnsi="Calibri" w:cs="Calibri"/>
          <w:noProof/>
          <w:sz w:val="20"/>
          <w:szCs w:val="20"/>
        </w:rPr>
        <w:tab/>
        <w:t xml:space="preserve">Nikawa H, Egusa H, Makihira S, et al. Alteration of the coadherence of Candida albicans with oral bacteria by dietary sugars. </w:t>
      </w:r>
      <w:r w:rsidRPr="004165D6">
        <w:rPr>
          <w:rFonts w:ascii="Calibri" w:hAnsi="Calibri" w:cs="Calibri"/>
          <w:i/>
          <w:iCs/>
          <w:noProof/>
          <w:sz w:val="20"/>
          <w:szCs w:val="20"/>
        </w:rPr>
        <w:t>Oral Microbiol Immunol</w:t>
      </w:r>
      <w:r w:rsidRPr="004165D6">
        <w:rPr>
          <w:rFonts w:ascii="Calibri" w:hAnsi="Calibri" w:cs="Calibri"/>
          <w:noProof/>
          <w:sz w:val="20"/>
          <w:szCs w:val="20"/>
        </w:rPr>
        <w:t>. 2001;16(5):279-283. doi:10.1034/j.1399-302x.2001.016005279.x</w:t>
      </w:r>
    </w:p>
    <w:p w14:paraId="3591A838"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10. </w:t>
      </w:r>
      <w:r w:rsidRPr="004165D6">
        <w:rPr>
          <w:rFonts w:ascii="Calibri" w:hAnsi="Calibri" w:cs="Calibri"/>
          <w:noProof/>
          <w:sz w:val="20"/>
          <w:szCs w:val="20"/>
        </w:rPr>
        <w:tab/>
        <w:t xml:space="preserve">Mayer FL, Kronstad JW. Disarming Fungal Pathogens: Bacillus safensis Inhibits Virulence Factor Production and Biofilm Formation by Cryptococcus neoformans and Candida albicans. </w:t>
      </w:r>
      <w:r w:rsidRPr="004165D6">
        <w:rPr>
          <w:rFonts w:ascii="Calibri" w:hAnsi="Calibri" w:cs="Calibri"/>
          <w:i/>
          <w:iCs/>
          <w:noProof/>
          <w:sz w:val="20"/>
          <w:szCs w:val="20"/>
        </w:rPr>
        <w:t>MBio</w:t>
      </w:r>
      <w:r w:rsidRPr="004165D6">
        <w:rPr>
          <w:rFonts w:ascii="Calibri" w:hAnsi="Calibri" w:cs="Calibri"/>
          <w:noProof/>
          <w:sz w:val="20"/>
          <w:szCs w:val="20"/>
        </w:rPr>
        <w:t>. 2017;8(5):e01537-17. doi:10.1128/mBio.01537-17</w:t>
      </w:r>
    </w:p>
    <w:p w14:paraId="2FEF4AFB"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11. </w:t>
      </w:r>
      <w:r w:rsidRPr="004165D6">
        <w:rPr>
          <w:rFonts w:ascii="Calibri" w:hAnsi="Calibri" w:cs="Calibri"/>
          <w:noProof/>
          <w:sz w:val="20"/>
          <w:szCs w:val="20"/>
        </w:rPr>
        <w:tab/>
        <w:t xml:space="preserve">Hildebrandt U, Ouziad F, Marner F-J, Bothe H. The bacterium </w:t>
      </w:r>
      <w:r w:rsidRPr="004165D6">
        <w:rPr>
          <w:rFonts w:ascii="Calibri" w:hAnsi="Calibri" w:cs="Calibri"/>
          <w:i/>
          <w:iCs/>
          <w:noProof/>
          <w:sz w:val="20"/>
          <w:szCs w:val="20"/>
        </w:rPr>
        <w:t>Paenibacillus validus</w:t>
      </w:r>
      <w:r w:rsidRPr="004165D6">
        <w:rPr>
          <w:rFonts w:ascii="Calibri" w:hAnsi="Calibri" w:cs="Calibri"/>
          <w:noProof/>
          <w:sz w:val="20"/>
          <w:szCs w:val="20"/>
        </w:rPr>
        <w:t xml:space="preserve"> stimulates growth of the arbuscular mycorrhizal fungus </w:t>
      </w:r>
      <w:r w:rsidRPr="004165D6">
        <w:rPr>
          <w:rFonts w:ascii="Calibri" w:hAnsi="Calibri" w:cs="Calibri"/>
          <w:i/>
          <w:iCs/>
          <w:noProof/>
          <w:sz w:val="20"/>
          <w:szCs w:val="20"/>
        </w:rPr>
        <w:t>Glomus intraradices</w:t>
      </w:r>
      <w:r w:rsidRPr="004165D6">
        <w:rPr>
          <w:rFonts w:ascii="Calibri" w:hAnsi="Calibri" w:cs="Calibri"/>
          <w:noProof/>
          <w:sz w:val="20"/>
          <w:szCs w:val="20"/>
        </w:rPr>
        <w:t xml:space="preserve"> up to the formation of fertile spores. </w:t>
      </w:r>
      <w:r w:rsidRPr="004165D6">
        <w:rPr>
          <w:rFonts w:ascii="Calibri" w:hAnsi="Calibri" w:cs="Calibri"/>
          <w:i/>
          <w:iCs/>
          <w:noProof/>
          <w:sz w:val="20"/>
          <w:szCs w:val="20"/>
        </w:rPr>
        <w:t>FEMS Microbiol Lett</w:t>
      </w:r>
      <w:r w:rsidRPr="004165D6">
        <w:rPr>
          <w:rFonts w:ascii="Calibri" w:hAnsi="Calibri" w:cs="Calibri"/>
          <w:noProof/>
          <w:sz w:val="20"/>
          <w:szCs w:val="20"/>
        </w:rPr>
        <w:t>. 2006;254(2):258-267. doi:10.1111/j.1574-6968.2005.00027.x</w:t>
      </w:r>
    </w:p>
    <w:p w14:paraId="0A1C4279"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12. </w:t>
      </w:r>
      <w:r w:rsidRPr="004165D6">
        <w:rPr>
          <w:rFonts w:ascii="Calibri" w:hAnsi="Calibri" w:cs="Calibri"/>
          <w:noProof/>
          <w:sz w:val="20"/>
          <w:szCs w:val="20"/>
        </w:rPr>
        <w:tab/>
        <w:t xml:space="preserve">Hansen TK, Jakobsen M. Possible role of microbial interactions for growth and sporulation of </w:t>
      </w:r>
      <w:r w:rsidRPr="004165D6">
        <w:rPr>
          <w:rFonts w:ascii="Calibri" w:hAnsi="Calibri" w:cs="Calibri"/>
          <w:i/>
          <w:iCs/>
          <w:noProof/>
          <w:sz w:val="20"/>
          <w:szCs w:val="20"/>
        </w:rPr>
        <w:t>Penicillium roqueforti</w:t>
      </w:r>
      <w:r w:rsidRPr="004165D6">
        <w:rPr>
          <w:rFonts w:ascii="Calibri" w:hAnsi="Calibri" w:cs="Calibri"/>
          <w:noProof/>
          <w:sz w:val="20"/>
          <w:szCs w:val="20"/>
        </w:rPr>
        <w:t xml:space="preserve"> in Danablu. </w:t>
      </w:r>
      <w:r w:rsidRPr="004165D6">
        <w:rPr>
          <w:rFonts w:ascii="Calibri" w:hAnsi="Calibri" w:cs="Calibri"/>
          <w:i/>
          <w:iCs/>
          <w:noProof/>
          <w:sz w:val="20"/>
          <w:szCs w:val="20"/>
        </w:rPr>
        <w:t>Lait</w:t>
      </w:r>
      <w:r w:rsidRPr="004165D6">
        <w:rPr>
          <w:rFonts w:ascii="Calibri" w:hAnsi="Calibri" w:cs="Calibri"/>
          <w:noProof/>
          <w:sz w:val="20"/>
          <w:szCs w:val="20"/>
        </w:rPr>
        <w:t>. 1997;77(4):479-488. doi:10.1051/lait:1997434</w:t>
      </w:r>
    </w:p>
    <w:p w14:paraId="792ED3C7"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13. </w:t>
      </w:r>
      <w:r w:rsidRPr="004165D6">
        <w:rPr>
          <w:rFonts w:ascii="Calibri" w:hAnsi="Calibri" w:cs="Calibri"/>
          <w:noProof/>
          <w:sz w:val="20"/>
          <w:szCs w:val="20"/>
        </w:rPr>
        <w:tab/>
        <w:t xml:space="preserve">Chandelier A, Abras S, Laurent F, Debruxelles N, Cavelier M. Effect of temperature and bacteria on sporulation of Phytophthora alni in river water. </w:t>
      </w:r>
      <w:r w:rsidRPr="004165D6">
        <w:rPr>
          <w:rFonts w:ascii="Calibri" w:hAnsi="Calibri" w:cs="Calibri"/>
          <w:i/>
          <w:iCs/>
          <w:noProof/>
          <w:sz w:val="20"/>
          <w:szCs w:val="20"/>
        </w:rPr>
        <w:t>Commun Agric Appl Biol Sci</w:t>
      </w:r>
      <w:r w:rsidRPr="004165D6">
        <w:rPr>
          <w:rFonts w:ascii="Calibri" w:hAnsi="Calibri" w:cs="Calibri"/>
          <w:noProof/>
          <w:sz w:val="20"/>
          <w:szCs w:val="20"/>
        </w:rPr>
        <w:t>. 2006;71(3 Pt B):873-880. http://www.ncbi.nlm.nih.gov/pubmed/17390834. Accessed November 21, 2018.</w:t>
      </w:r>
    </w:p>
    <w:p w14:paraId="147F5F80"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14. </w:t>
      </w:r>
      <w:r w:rsidRPr="004165D6">
        <w:rPr>
          <w:rFonts w:ascii="Calibri" w:hAnsi="Calibri" w:cs="Calibri"/>
          <w:noProof/>
          <w:sz w:val="20"/>
          <w:szCs w:val="20"/>
        </w:rPr>
        <w:tab/>
        <w:t xml:space="preserve">Botts MR, Hull CM. Dueling in the lung: How Cryptococcus spores race the host for survival. </w:t>
      </w:r>
      <w:r w:rsidRPr="004165D6">
        <w:rPr>
          <w:rFonts w:ascii="Calibri" w:hAnsi="Calibri" w:cs="Calibri"/>
          <w:i/>
          <w:iCs/>
          <w:noProof/>
          <w:sz w:val="20"/>
          <w:szCs w:val="20"/>
        </w:rPr>
        <w:t>Curr Opin Microbiol</w:t>
      </w:r>
      <w:r w:rsidRPr="004165D6">
        <w:rPr>
          <w:rFonts w:ascii="Calibri" w:hAnsi="Calibri" w:cs="Calibri"/>
          <w:noProof/>
          <w:sz w:val="20"/>
          <w:szCs w:val="20"/>
        </w:rPr>
        <w:t>. 2010. doi:10.1016/j.mib.2010.05.003</w:t>
      </w:r>
    </w:p>
    <w:p w14:paraId="757F5BAF"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15. </w:t>
      </w:r>
      <w:r w:rsidRPr="004165D6">
        <w:rPr>
          <w:rFonts w:ascii="Calibri" w:hAnsi="Calibri" w:cs="Calibri"/>
          <w:noProof/>
          <w:sz w:val="20"/>
          <w:szCs w:val="20"/>
        </w:rPr>
        <w:tab/>
        <w:t xml:space="preserve">Noverr MC, Huffnagle GB. Regulation of Candida albicans morphogenesis by fatty acid metabolites. </w:t>
      </w:r>
      <w:r w:rsidRPr="004165D6">
        <w:rPr>
          <w:rFonts w:ascii="Calibri" w:hAnsi="Calibri" w:cs="Calibri"/>
          <w:i/>
          <w:iCs/>
          <w:noProof/>
          <w:sz w:val="20"/>
          <w:szCs w:val="20"/>
        </w:rPr>
        <w:t>Infect Immun</w:t>
      </w:r>
      <w:r w:rsidRPr="004165D6">
        <w:rPr>
          <w:rFonts w:ascii="Calibri" w:hAnsi="Calibri" w:cs="Calibri"/>
          <w:noProof/>
          <w:sz w:val="20"/>
          <w:szCs w:val="20"/>
        </w:rPr>
        <w:t>. 2004;72(11):6206-6210. doi:10.1128/IAI.72.11.6206-6210.2004</w:t>
      </w:r>
    </w:p>
    <w:p w14:paraId="31ED2C88"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16. </w:t>
      </w:r>
      <w:r w:rsidRPr="004165D6">
        <w:rPr>
          <w:rFonts w:ascii="Calibri" w:hAnsi="Calibri" w:cs="Calibri"/>
          <w:noProof/>
          <w:sz w:val="20"/>
          <w:szCs w:val="20"/>
        </w:rPr>
        <w:tab/>
        <w:t xml:space="preserve">Joyner PM, Liu J, Zhang Z, Merritt J, Qi F, Cichewicz RH. Mutanobactin A from the human oral pathogen Streptococcus mutans is a cross-kingdom regulator of the yeast-mycelium transition. </w:t>
      </w:r>
      <w:r w:rsidRPr="004165D6">
        <w:rPr>
          <w:rFonts w:ascii="Calibri" w:hAnsi="Calibri" w:cs="Calibri"/>
          <w:i/>
          <w:iCs/>
          <w:noProof/>
          <w:sz w:val="20"/>
          <w:szCs w:val="20"/>
        </w:rPr>
        <w:t>Org Biomol Chem</w:t>
      </w:r>
      <w:r w:rsidRPr="004165D6">
        <w:rPr>
          <w:rFonts w:ascii="Calibri" w:hAnsi="Calibri" w:cs="Calibri"/>
          <w:noProof/>
          <w:sz w:val="20"/>
          <w:szCs w:val="20"/>
        </w:rPr>
        <w:t>. 2010;8(24):5486. doi:10.1039/c0ob00579g</w:t>
      </w:r>
    </w:p>
    <w:p w14:paraId="72D21CDE"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17. </w:t>
      </w:r>
      <w:r w:rsidRPr="004165D6">
        <w:rPr>
          <w:rFonts w:ascii="Calibri" w:hAnsi="Calibri" w:cs="Calibri"/>
          <w:noProof/>
          <w:sz w:val="20"/>
          <w:szCs w:val="20"/>
        </w:rPr>
        <w:tab/>
        <w:t>Mowat E, Rajendran R, Williams C, et al. Pseudomonas aeruginosa and their small diffusible extracellular molecules inhibit Aspergillus fumigatus</w:t>
      </w:r>
      <w:r w:rsidRPr="004165D6">
        <w:rPr>
          <w:rFonts w:ascii="Calibri" w:hAnsi="Calibri" w:cs="Calibri"/>
          <w:noProof/>
          <w:sz w:val="20"/>
          <w:szCs w:val="20"/>
        </w:rPr>
        <w:t> </w:t>
      </w:r>
      <w:r w:rsidRPr="004165D6">
        <w:rPr>
          <w:rFonts w:ascii="Calibri" w:hAnsi="Calibri" w:cs="Calibri"/>
          <w:noProof/>
          <w:sz w:val="20"/>
          <w:szCs w:val="20"/>
        </w:rPr>
        <w:t xml:space="preserve">biofilm formation. </w:t>
      </w:r>
      <w:r w:rsidRPr="004165D6">
        <w:rPr>
          <w:rFonts w:ascii="Calibri" w:hAnsi="Calibri" w:cs="Calibri"/>
          <w:i/>
          <w:iCs/>
          <w:noProof/>
          <w:sz w:val="20"/>
          <w:szCs w:val="20"/>
        </w:rPr>
        <w:t>FEMS Microbiol Lett</w:t>
      </w:r>
      <w:r w:rsidRPr="004165D6">
        <w:rPr>
          <w:rFonts w:ascii="Calibri" w:hAnsi="Calibri" w:cs="Calibri"/>
          <w:noProof/>
          <w:sz w:val="20"/>
          <w:szCs w:val="20"/>
        </w:rPr>
        <w:t>. 2010;313(2):96-102. doi:10.1111/j.1574-6968.2010.02130.x</w:t>
      </w:r>
    </w:p>
    <w:p w14:paraId="01AA6B16"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lastRenderedPageBreak/>
        <w:t xml:space="preserve">18. </w:t>
      </w:r>
      <w:r w:rsidRPr="004165D6">
        <w:rPr>
          <w:rFonts w:ascii="Calibri" w:hAnsi="Calibri" w:cs="Calibri"/>
          <w:noProof/>
          <w:sz w:val="20"/>
          <w:szCs w:val="20"/>
        </w:rPr>
        <w:tab/>
        <w:t xml:space="preserve">Dambuza IM, Drake T, Chapuis A, et al. The Cryptococcus neoformans Titan cell is an inducible and regulated morphotype underlying pathogenesis. </w:t>
      </w:r>
      <w:r w:rsidRPr="004165D6">
        <w:rPr>
          <w:rFonts w:ascii="Calibri" w:hAnsi="Calibri" w:cs="Calibri"/>
          <w:i/>
          <w:iCs/>
          <w:noProof/>
          <w:sz w:val="20"/>
          <w:szCs w:val="20"/>
        </w:rPr>
        <w:t>PLoS Pathog</w:t>
      </w:r>
      <w:r w:rsidRPr="004165D6">
        <w:rPr>
          <w:rFonts w:ascii="Calibri" w:hAnsi="Calibri" w:cs="Calibri"/>
          <w:noProof/>
          <w:sz w:val="20"/>
          <w:szCs w:val="20"/>
        </w:rPr>
        <w:t>. 2018;14(5):e1006978. doi:10.1371/journal.ppat.1006978</w:t>
      </w:r>
    </w:p>
    <w:p w14:paraId="01DAD6FB"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19. </w:t>
      </w:r>
      <w:r w:rsidRPr="004165D6">
        <w:rPr>
          <w:rFonts w:ascii="Calibri" w:hAnsi="Calibri" w:cs="Calibri"/>
          <w:noProof/>
          <w:sz w:val="20"/>
          <w:szCs w:val="20"/>
        </w:rPr>
        <w:tab/>
        <w:t xml:space="preserve">Walenkamp AM, Verheul AF, Scharringa J, Hoepelman IM. Pulmonary surfactant protein A binds to Cryptococcus neoformans without promoting phagocytosis. </w:t>
      </w:r>
      <w:r w:rsidRPr="004165D6">
        <w:rPr>
          <w:rFonts w:ascii="Calibri" w:hAnsi="Calibri" w:cs="Calibri"/>
          <w:i/>
          <w:iCs/>
          <w:noProof/>
          <w:sz w:val="20"/>
          <w:szCs w:val="20"/>
        </w:rPr>
        <w:t>Eur J Clin Invest</w:t>
      </w:r>
      <w:r w:rsidRPr="004165D6">
        <w:rPr>
          <w:rFonts w:ascii="Calibri" w:hAnsi="Calibri" w:cs="Calibri"/>
          <w:noProof/>
          <w:sz w:val="20"/>
          <w:szCs w:val="20"/>
        </w:rPr>
        <w:t>. 1999;29(1):83-92. http://www.ncbi.nlm.nih.gov/pubmed/10092994. Accessed November 22, 2018.</w:t>
      </w:r>
    </w:p>
    <w:p w14:paraId="43760033"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20. </w:t>
      </w:r>
      <w:r w:rsidRPr="004165D6">
        <w:rPr>
          <w:rFonts w:ascii="Calibri" w:hAnsi="Calibri" w:cs="Calibri"/>
          <w:noProof/>
          <w:sz w:val="20"/>
          <w:szCs w:val="20"/>
        </w:rPr>
        <w:tab/>
        <w:t xml:space="preserve">van de Wetering JK, Coenjaerts FEJ, Vaandrager AB, van Golde LMG, Batenburg JJ. Aggregation of Cryptococcus neoformans by surfactant protein D is inhibited by its capsular component glucuronoxylomannan. </w:t>
      </w:r>
      <w:r w:rsidRPr="004165D6">
        <w:rPr>
          <w:rFonts w:ascii="Calibri" w:hAnsi="Calibri" w:cs="Calibri"/>
          <w:i/>
          <w:iCs/>
          <w:noProof/>
          <w:sz w:val="20"/>
          <w:szCs w:val="20"/>
        </w:rPr>
        <w:t>Infect Immun</w:t>
      </w:r>
      <w:r w:rsidRPr="004165D6">
        <w:rPr>
          <w:rFonts w:ascii="Calibri" w:hAnsi="Calibri" w:cs="Calibri"/>
          <w:noProof/>
          <w:sz w:val="20"/>
          <w:szCs w:val="20"/>
        </w:rPr>
        <w:t>. 2004;72(1):145-153. doi:10.1128/IAI.72.1.145-153.2004</w:t>
      </w:r>
    </w:p>
    <w:p w14:paraId="20F28B07"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21. </w:t>
      </w:r>
      <w:r w:rsidRPr="004165D6">
        <w:rPr>
          <w:rFonts w:ascii="Calibri" w:hAnsi="Calibri" w:cs="Calibri"/>
          <w:noProof/>
          <w:sz w:val="20"/>
          <w:szCs w:val="20"/>
        </w:rPr>
        <w:tab/>
        <w:t xml:space="preserve">Schelenz S, Malhotra R, Sim RB, Holmskov U, Bancroft GJ. Binding of host collectins to the pathogenic yeast Cryptococcus neoformans: human surfactant protein D acts as an agglutinin for acapsular yeast cells. </w:t>
      </w:r>
      <w:r w:rsidRPr="004165D6">
        <w:rPr>
          <w:rFonts w:ascii="Calibri" w:hAnsi="Calibri" w:cs="Calibri"/>
          <w:i/>
          <w:iCs/>
          <w:noProof/>
          <w:sz w:val="20"/>
          <w:szCs w:val="20"/>
        </w:rPr>
        <w:t>Infect Immun</w:t>
      </w:r>
      <w:r w:rsidRPr="004165D6">
        <w:rPr>
          <w:rFonts w:ascii="Calibri" w:hAnsi="Calibri" w:cs="Calibri"/>
          <w:noProof/>
          <w:sz w:val="20"/>
          <w:szCs w:val="20"/>
        </w:rPr>
        <w:t>. 1995;63(9):3360-3366. http://www.ncbi.nlm.nih.gov/pubmed/7642263. Accessed November 22, 2018.</w:t>
      </w:r>
    </w:p>
    <w:p w14:paraId="13CC49F6"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22. </w:t>
      </w:r>
      <w:r w:rsidRPr="004165D6">
        <w:rPr>
          <w:rFonts w:ascii="Calibri" w:hAnsi="Calibri" w:cs="Calibri"/>
          <w:noProof/>
          <w:sz w:val="20"/>
          <w:szCs w:val="20"/>
        </w:rPr>
        <w:tab/>
        <w:t xml:space="preserve">van Asbeck EC, Hoepelman AI, Scharringa J, Herpers BL, Verhoef J. Mannose binding lectin plays a crucial role in innate immunity against yeast by enhanced complement activation and enhanced uptake of polymorphonuclear cells. </w:t>
      </w:r>
      <w:r w:rsidRPr="004165D6">
        <w:rPr>
          <w:rFonts w:ascii="Calibri" w:hAnsi="Calibri" w:cs="Calibri"/>
          <w:i/>
          <w:iCs/>
          <w:noProof/>
          <w:sz w:val="20"/>
          <w:szCs w:val="20"/>
        </w:rPr>
        <w:t>BMC Microbiol</w:t>
      </w:r>
      <w:r w:rsidRPr="004165D6">
        <w:rPr>
          <w:rFonts w:ascii="Calibri" w:hAnsi="Calibri" w:cs="Calibri"/>
          <w:noProof/>
          <w:sz w:val="20"/>
          <w:szCs w:val="20"/>
        </w:rPr>
        <w:t>. 2008;8(1):229. doi:10.1186/1471-2180-8-229</w:t>
      </w:r>
    </w:p>
    <w:p w14:paraId="1F3E219C"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23. </w:t>
      </w:r>
      <w:r w:rsidRPr="004165D6">
        <w:rPr>
          <w:rFonts w:ascii="Calibri" w:hAnsi="Calibri" w:cs="Calibri"/>
          <w:noProof/>
          <w:sz w:val="20"/>
          <w:szCs w:val="20"/>
        </w:rPr>
        <w:tab/>
        <w:t xml:space="preserve">Chaka W, Verheul AF, Vaishnav V V, et al. Induction of TNF-alpha in human peripheral blood mononuclear cells by the mannoprotein of Cryptococcus neoformans involves human mannose binding protein. </w:t>
      </w:r>
      <w:r w:rsidRPr="004165D6">
        <w:rPr>
          <w:rFonts w:ascii="Calibri" w:hAnsi="Calibri" w:cs="Calibri"/>
          <w:i/>
          <w:iCs/>
          <w:noProof/>
          <w:sz w:val="20"/>
          <w:szCs w:val="20"/>
        </w:rPr>
        <w:t>J Immunol</w:t>
      </w:r>
      <w:r w:rsidRPr="004165D6">
        <w:rPr>
          <w:rFonts w:ascii="Calibri" w:hAnsi="Calibri" w:cs="Calibri"/>
          <w:noProof/>
          <w:sz w:val="20"/>
          <w:szCs w:val="20"/>
        </w:rPr>
        <w:t>. 1997;159(6):2979-2985. http://www.ncbi.nlm.nih.gov/pubmed/9300722. Accessed November 22, 2018.</w:t>
      </w:r>
    </w:p>
    <w:p w14:paraId="2D9C1CD6"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24. </w:t>
      </w:r>
      <w:r w:rsidRPr="004165D6">
        <w:rPr>
          <w:rFonts w:ascii="Calibri" w:hAnsi="Calibri" w:cs="Calibri"/>
          <w:noProof/>
          <w:sz w:val="20"/>
          <w:szCs w:val="20"/>
        </w:rPr>
        <w:tab/>
        <w:t xml:space="preserve">Giles SS, Zaas AK, Reidy MF, Perfect JR, Wright JR. Cryptococcus neoformans is resistant to surfactant protein A mediated host defense mechanisms. </w:t>
      </w:r>
      <w:r w:rsidRPr="004165D6">
        <w:rPr>
          <w:rFonts w:ascii="Calibri" w:hAnsi="Calibri" w:cs="Calibri"/>
          <w:i/>
          <w:iCs/>
          <w:noProof/>
          <w:sz w:val="20"/>
          <w:szCs w:val="20"/>
        </w:rPr>
        <w:t>PLoS One</w:t>
      </w:r>
      <w:r w:rsidRPr="004165D6">
        <w:rPr>
          <w:rFonts w:ascii="Calibri" w:hAnsi="Calibri" w:cs="Calibri"/>
          <w:noProof/>
          <w:sz w:val="20"/>
          <w:szCs w:val="20"/>
        </w:rPr>
        <w:t>. 2007;2(12):e1370. doi:10.1371/journal.pone.0001370</w:t>
      </w:r>
    </w:p>
    <w:p w14:paraId="590B1C4D"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25. </w:t>
      </w:r>
      <w:r w:rsidRPr="004165D6">
        <w:rPr>
          <w:rFonts w:ascii="Calibri" w:hAnsi="Calibri" w:cs="Calibri"/>
          <w:noProof/>
          <w:sz w:val="20"/>
          <w:szCs w:val="20"/>
        </w:rPr>
        <w:tab/>
        <w:t xml:space="preserve">Geunes-Boyer S, Oliver TN, Janbon G, et al. Surfactant protein D increases phagocytosis of hypocapsular Cryptococcus neoformans by murine macrophages and enhances fungal survival. </w:t>
      </w:r>
      <w:r w:rsidRPr="004165D6">
        <w:rPr>
          <w:rFonts w:ascii="Calibri" w:hAnsi="Calibri" w:cs="Calibri"/>
          <w:i/>
          <w:iCs/>
          <w:noProof/>
          <w:sz w:val="20"/>
          <w:szCs w:val="20"/>
        </w:rPr>
        <w:t>Infect Immun</w:t>
      </w:r>
      <w:r w:rsidRPr="004165D6">
        <w:rPr>
          <w:rFonts w:ascii="Calibri" w:hAnsi="Calibri" w:cs="Calibri"/>
          <w:noProof/>
          <w:sz w:val="20"/>
          <w:szCs w:val="20"/>
        </w:rPr>
        <w:t>. 2009;77(7):2783-2794. doi:10.1128/IAI.00088-09</w:t>
      </w:r>
    </w:p>
    <w:p w14:paraId="1A4998A8"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26. </w:t>
      </w:r>
      <w:r w:rsidRPr="004165D6">
        <w:rPr>
          <w:rFonts w:ascii="Calibri" w:hAnsi="Calibri" w:cs="Calibri"/>
          <w:noProof/>
          <w:sz w:val="20"/>
          <w:szCs w:val="20"/>
        </w:rPr>
        <w:tab/>
        <w:t xml:space="preserve">Geunes-Boyer S, Beers MF, Perfect JR, Heitman J, Wright JR. Surfactant Protein D Facilitates Cryptococcus neoformans Infection. Deepe GS, ed. </w:t>
      </w:r>
      <w:r w:rsidRPr="004165D6">
        <w:rPr>
          <w:rFonts w:ascii="Calibri" w:hAnsi="Calibri" w:cs="Calibri"/>
          <w:i/>
          <w:iCs/>
          <w:noProof/>
          <w:sz w:val="20"/>
          <w:szCs w:val="20"/>
        </w:rPr>
        <w:t>Infect Immun</w:t>
      </w:r>
      <w:r w:rsidRPr="004165D6">
        <w:rPr>
          <w:rFonts w:ascii="Calibri" w:hAnsi="Calibri" w:cs="Calibri"/>
          <w:noProof/>
          <w:sz w:val="20"/>
          <w:szCs w:val="20"/>
        </w:rPr>
        <w:t>. 2012;80(7):2444-2453. doi:10.1128/IAI.05613-11</w:t>
      </w:r>
    </w:p>
    <w:p w14:paraId="147220FA"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27. </w:t>
      </w:r>
      <w:r w:rsidRPr="004165D6">
        <w:rPr>
          <w:rFonts w:ascii="Calibri" w:hAnsi="Calibri" w:cs="Calibri"/>
          <w:noProof/>
          <w:sz w:val="20"/>
          <w:szCs w:val="20"/>
        </w:rPr>
        <w:tab/>
        <w:t xml:space="preserve">Geunes-Boyer S, Beers MF, Perfect JR, Heitman J, Wright JR. Surfactant protein D facilitates Cryptococcus neoformans infection. </w:t>
      </w:r>
      <w:r w:rsidRPr="004165D6">
        <w:rPr>
          <w:rFonts w:ascii="Calibri" w:hAnsi="Calibri" w:cs="Calibri"/>
          <w:i/>
          <w:iCs/>
          <w:noProof/>
          <w:sz w:val="20"/>
          <w:szCs w:val="20"/>
        </w:rPr>
        <w:t>Infect Immun</w:t>
      </w:r>
      <w:r w:rsidRPr="004165D6">
        <w:rPr>
          <w:rFonts w:ascii="Calibri" w:hAnsi="Calibri" w:cs="Calibri"/>
          <w:noProof/>
          <w:sz w:val="20"/>
          <w:szCs w:val="20"/>
        </w:rPr>
        <w:t>. 2012;80(7):2444-2453. doi:10.1128/IAI.05613-11</w:t>
      </w:r>
    </w:p>
    <w:p w14:paraId="7967D648"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28. </w:t>
      </w:r>
      <w:r w:rsidRPr="004165D6">
        <w:rPr>
          <w:rFonts w:ascii="Calibri" w:hAnsi="Calibri" w:cs="Calibri"/>
          <w:noProof/>
          <w:sz w:val="20"/>
          <w:szCs w:val="20"/>
        </w:rPr>
        <w:tab/>
        <w:t>Vandesomlele J. Accurate normalization of real-time quantitative RT-PCR data.pdf. 2002:1-12. doi:10.1186/gb-2002-3-7-research0034</w:t>
      </w:r>
    </w:p>
    <w:p w14:paraId="1F948297"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29. </w:t>
      </w:r>
      <w:r w:rsidRPr="004165D6">
        <w:rPr>
          <w:rFonts w:ascii="Calibri" w:hAnsi="Calibri" w:cs="Calibri"/>
          <w:noProof/>
          <w:sz w:val="20"/>
          <w:szCs w:val="20"/>
        </w:rPr>
        <w:tab/>
        <w:t>Aigner TMD, Sc D. Normalization strategies for mRNA expression data in cartilage research. 2008. doi:10.1016/j.joca.2007.12.007</w:t>
      </w:r>
    </w:p>
    <w:p w14:paraId="1F62AD34" w14:textId="77777777" w:rsidR="004165D6" w:rsidRPr="004165D6" w:rsidRDefault="004165D6" w:rsidP="004165D6">
      <w:pPr>
        <w:widowControl w:val="0"/>
        <w:autoSpaceDE w:val="0"/>
        <w:autoSpaceDN w:val="0"/>
        <w:adjustRightInd w:val="0"/>
        <w:spacing w:after="160"/>
        <w:ind w:left="640" w:hanging="640"/>
        <w:rPr>
          <w:rFonts w:ascii="Calibri" w:hAnsi="Calibri" w:cs="Calibri"/>
          <w:noProof/>
          <w:sz w:val="20"/>
          <w:szCs w:val="20"/>
        </w:rPr>
      </w:pPr>
      <w:r w:rsidRPr="004165D6">
        <w:rPr>
          <w:rFonts w:ascii="Calibri" w:hAnsi="Calibri" w:cs="Calibri"/>
          <w:noProof/>
          <w:sz w:val="20"/>
          <w:szCs w:val="20"/>
        </w:rPr>
        <w:t xml:space="preserve">30. </w:t>
      </w:r>
      <w:r w:rsidRPr="004165D6">
        <w:rPr>
          <w:rFonts w:ascii="Calibri" w:hAnsi="Calibri" w:cs="Calibri"/>
          <w:noProof/>
          <w:sz w:val="20"/>
          <w:szCs w:val="20"/>
        </w:rPr>
        <w:tab/>
        <w:t>Winata C, Moen LF, Østrup O, et al. Normalization of RNA-Sequencing Data from Samples with Varying mRNA Levels. 2014;9(2):1-7. doi:10.1371/journal.pone.0089158</w:t>
      </w:r>
    </w:p>
    <w:p w14:paraId="279B6F45" w14:textId="77777777" w:rsidR="000341EA" w:rsidRPr="00B96CC3" w:rsidRDefault="004165D6">
      <w:pPr>
        <w:pStyle w:val="BodyA"/>
        <w:rPr>
          <w:rFonts w:ascii="Calibri" w:eastAsia="Calibri" w:hAnsi="Calibri" w:cs="Calibri"/>
          <w:sz w:val="24"/>
          <w:szCs w:val="24"/>
        </w:rPr>
      </w:pPr>
      <w:r w:rsidRPr="004165D6">
        <w:rPr>
          <w:rFonts w:ascii="Calibri" w:eastAsia="Calibri" w:hAnsi="Calibri" w:cs="Calibri"/>
          <w:sz w:val="20"/>
          <w:szCs w:val="20"/>
        </w:rPr>
        <w:fldChar w:fldCharType="end"/>
      </w:r>
    </w:p>
    <w:p w14:paraId="11087992" w14:textId="77777777"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14:paraId="0D2C7ECE" w14:textId="77777777" w:rsidR="000341EA" w:rsidRPr="00B96CC3" w:rsidRDefault="00812FFE">
      <w:pPr>
        <w:pStyle w:val="BodyA"/>
        <w:rPr>
          <w:rFonts w:ascii="Calibri" w:eastAsia="Calibri" w:hAnsi="Calibri" w:cs="Calibri"/>
          <w:b/>
          <w:sz w:val="32"/>
          <w:szCs w:val="32"/>
        </w:rPr>
      </w:pPr>
      <w:r w:rsidRPr="00B96CC3">
        <w:rPr>
          <w:rFonts w:ascii="Calibri" w:eastAsia="Calibri" w:hAnsi="Calibri" w:cs="Calibri"/>
          <w:b/>
          <w:sz w:val="32"/>
          <w:szCs w:val="32"/>
        </w:rPr>
        <w:lastRenderedPageBreak/>
        <w:t>Future planning</w:t>
      </w:r>
    </w:p>
    <w:p w14:paraId="7F09511D" w14:textId="77777777" w:rsidR="004D0156" w:rsidRDefault="00A525CE" w:rsidP="00A525CE">
      <w:pPr>
        <w:pStyle w:val="BodyA"/>
        <w:rPr>
          <w:rFonts w:ascii="Calibri" w:eastAsia="Calibri" w:hAnsi="Calibri" w:cs="Calibri"/>
          <w:sz w:val="24"/>
          <w:szCs w:val="24"/>
        </w:rPr>
      </w:pPr>
      <w:r>
        <w:rPr>
          <w:rFonts w:ascii="Calibri" w:eastAsia="Calibri" w:hAnsi="Calibri" w:cs="Calibri"/>
          <w:sz w:val="24"/>
          <w:szCs w:val="24"/>
        </w:rPr>
        <w:t xml:space="preserve">During my career re-entry fellowship I </w:t>
      </w:r>
      <w:r w:rsidRPr="00A525CE">
        <w:rPr>
          <w:rFonts w:ascii="Calibri" w:eastAsia="Calibri" w:hAnsi="Calibri" w:cs="Calibri"/>
          <w:sz w:val="24"/>
          <w:szCs w:val="24"/>
        </w:rPr>
        <w:t>would like to be able to immerse myself in the lab</w:t>
      </w:r>
      <w:r>
        <w:rPr>
          <w:rFonts w:ascii="Calibri" w:eastAsia="Calibri" w:hAnsi="Calibri" w:cs="Calibri"/>
          <w:sz w:val="24"/>
          <w:szCs w:val="24"/>
        </w:rPr>
        <w:t>,</w:t>
      </w:r>
      <w:r w:rsidRPr="00A525CE">
        <w:rPr>
          <w:rFonts w:ascii="Calibri" w:eastAsia="Calibri" w:hAnsi="Calibri" w:cs="Calibri"/>
          <w:sz w:val="24"/>
          <w:szCs w:val="24"/>
        </w:rPr>
        <w:t xml:space="preserve"> update</w:t>
      </w:r>
      <w:r>
        <w:rPr>
          <w:rFonts w:ascii="Calibri" w:eastAsia="Calibri" w:hAnsi="Calibri" w:cs="Calibri"/>
          <w:sz w:val="24"/>
          <w:szCs w:val="24"/>
        </w:rPr>
        <w:t xml:space="preserve"> my existing skills and learn</w:t>
      </w:r>
      <w:r w:rsidRPr="00A525CE">
        <w:rPr>
          <w:rFonts w:ascii="Calibri" w:eastAsia="Calibri" w:hAnsi="Calibri" w:cs="Calibri"/>
          <w:sz w:val="24"/>
          <w:szCs w:val="24"/>
        </w:rPr>
        <w:t xml:space="preserve"> new ones </w:t>
      </w:r>
      <w:r>
        <w:rPr>
          <w:rFonts w:ascii="Calibri" w:eastAsia="Calibri" w:hAnsi="Calibri" w:cs="Calibri"/>
          <w:sz w:val="24"/>
          <w:szCs w:val="24"/>
        </w:rPr>
        <w:t xml:space="preserve">within the first year </w:t>
      </w:r>
      <w:r w:rsidRPr="00A525CE">
        <w:rPr>
          <w:rFonts w:ascii="Calibri" w:eastAsia="Calibri" w:hAnsi="Calibri" w:cs="Calibri"/>
          <w:sz w:val="24"/>
          <w:szCs w:val="24"/>
        </w:rPr>
        <w:t xml:space="preserve">to enable me to develop as an expert in my field and build my confidence. </w:t>
      </w:r>
      <w:r>
        <w:rPr>
          <w:rFonts w:ascii="Calibri" w:eastAsia="Calibri" w:hAnsi="Calibri" w:cs="Calibri"/>
          <w:sz w:val="24"/>
          <w:szCs w:val="24"/>
        </w:rPr>
        <w:t>In the subsequent two years</w:t>
      </w:r>
      <w:r w:rsidR="00B64599">
        <w:rPr>
          <w:rFonts w:ascii="Calibri" w:eastAsia="Calibri" w:hAnsi="Calibri" w:cs="Calibri"/>
          <w:sz w:val="24"/>
          <w:szCs w:val="24"/>
        </w:rPr>
        <w:t xml:space="preserve"> I would expect to produce </w:t>
      </w:r>
      <w:r w:rsidR="004D0156">
        <w:rPr>
          <w:rFonts w:ascii="Calibri" w:eastAsia="Calibri" w:hAnsi="Calibri" w:cs="Calibri"/>
          <w:sz w:val="24"/>
          <w:szCs w:val="24"/>
        </w:rPr>
        <w:t>peer reviewed papers to consolidate</w:t>
      </w:r>
      <w:r w:rsidRPr="00A525CE">
        <w:rPr>
          <w:rFonts w:ascii="Calibri" w:eastAsia="Calibri" w:hAnsi="Calibri" w:cs="Calibri"/>
          <w:sz w:val="24"/>
          <w:szCs w:val="24"/>
        </w:rPr>
        <w:t xml:space="preserve"> my cr</w:t>
      </w:r>
      <w:r w:rsidR="00B64599">
        <w:rPr>
          <w:rFonts w:ascii="Calibri" w:eastAsia="Calibri" w:hAnsi="Calibri" w:cs="Calibri"/>
          <w:sz w:val="24"/>
          <w:szCs w:val="24"/>
        </w:rPr>
        <w:t>edentials</w:t>
      </w:r>
      <w:r w:rsidRPr="00A525CE">
        <w:rPr>
          <w:rFonts w:ascii="Calibri" w:eastAsia="Calibri" w:hAnsi="Calibri" w:cs="Calibri"/>
          <w:sz w:val="24"/>
          <w:szCs w:val="24"/>
        </w:rPr>
        <w:t xml:space="preserve"> which I could then use to secure further funding in order to continue my research and develop</w:t>
      </w:r>
      <w:r w:rsidR="00B64599">
        <w:rPr>
          <w:rFonts w:ascii="Calibri" w:eastAsia="Calibri" w:hAnsi="Calibri" w:cs="Calibri"/>
          <w:sz w:val="24"/>
          <w:szCs w:val="24"/>
        </w:rPr>
        <w:t xml:space="preserve"> my independence</w:t>
      </w:r>
      <w:r w:rsidRPr="00A525CE">
        <w:rPr>
          <w:rFonts w:ascii="Calibri" w:eastAsia="Calibri" w:hAnsi="Calibri" w:cs="Calibri"/>
          <w:sz w:val="24"/>
          <w:szCs w:val="24"/>
        </w:rPr>
        <w:t>.</w:t>
      </w:r>
      <w:r>
        <w:rPr>
          <w:rFonts w:ascii="Calibri" w:eastAsia="Calibri" w:hAnsi="Calibri" w:cs="Calibri"/>
          <w:sz w:val="24"/>
          <w:szCs w:val="24"/>
        </w:rPr>
        <w:t xml:space="preserve"> </w:t>
      </w:r>
    </w:p>
    <w:p w14:paraId="2379D327" w14:textId="77777777" w:rsidR="004D0156" w:rsidRDefault="004D0156" w:rsidP="00A525CE">
      <w:pPr>
        <w:pStyle w:val="BodyA"/>
        <w:rPr>
          <w:rFonts w:ascii="Calibri" w:eastAsia="Calibri" w:hAnsi="Calibri" w:cs="Calibri"/>
          <w:sz w:val="24"/>
          <w:szCs w:val="24"/>
        </w:rPr>
      </w:pPr>
      <w:r>
        <w:rPr>
          <w:rFonts w:ascii="Calibri" w:eastAsia="Calibri" w:hAnsi="Calibri" w:cs="Calibri"/>
          <w:sz w:val="24"/>
          <w:szCs w:val="24"/>
        </w:rPr>
        <w:t xml:space="preserve">During this time I shall explore my career options through workshops, seminars and training courses where I hope to develop my skills and </w:t>
      </w:r>
      <w:r w:rsidR="00B64599">
        <w:rPr>
          <w:rFonts w:ascii="Calibri" w:eastAsia="Calibri" w:hAnsi="Calibri" w:cs="Calibri"/>
          <w:sz w:val="24"/>
          <w:szCs w:val="24"/>
        </w:rPr>
        <w:t xml:space="preserve">develop valuable </w:t>
      </w:r>
      <w:r>
        <w:rPr>
          <w:rFonts w:ascii="Calibri" w:eastAsia="Calibri" w:hAnsi="Calibri" w:cs="Calibri"/>
          <w:sz w:val="24"/>
          <w:szCs w:val="24"/>
        </w:rPr>
        <w:t xml:space="preserve">contacts. I will be pro-active to further develop key skills prospective employers look for such as organization, communication, problem solving, administrative, team work and time management. </w:t>
      </w:r>
      <w:r w:rsidR="00E90884">
        <w:rPr>
          <w:rFonts w:ascii="Calibri" w:eastAsia="Calibri" w:hAnsi="Calibri" w:cs="Calibri"/>
          <w:sz w:val="24"/>
          <w:szCs w:val="24"/>
        </w:rPr>
        <w:t xml:space="preserve">I will take full advantage of the </w:t>
      </w:r>
      <w:r w:rsidR="00E90884" w:rsidRPr="00E90884">
        <w:rPr>
          <w:rFonts w:ascii="Calibri" w:eastAsia="Calibri" w:hAnsi="Calibri" w:cs="Calibri"/>
          <w:sz w:val="24"/>
          <w:szCs w:val="24"/>
        </w:rPr>
        <w:t>Institute for Academic Development</w:t>
      </w:r>
      <w:r w:rsidR="00E90884">
        <w:rPr>
          <w:rFonts w:ascii="Calibri" w:eastAsia="Calibri" w:hAnsi="Calibri" w:cs="Calibri"/>
          <w:sz w:val="24"/>
          <w:szCs w:val="24"/>
        </w:rPr>
        <w:t xml:space="preserve"> at Edinburgh University in this respect.</w:t>
      </w:r>
    </w:p>
    <w:p w14:paraId="13A63E56" w14:textId="77777777" w:rsidR="004D0156" w:rsidRDefault="004D0156" w:rsidP="00A525CE">
      <w:pPr>
        <w:pStyle w:val="BodyA"/>
        <w:rPr>
          <w:rFonts w:ascii="Calibri" w:eastAsia="Calibri" w:hAnsi="Calibri" w:cs="Calibri"/>
          <w:sz w:val="24"/>
          <w:szCs w:val="24"/>
        </w:rPr>
      </w:pPr>
      <w:r>
        <w:rPr>
          <w:rFonts w:ascii="Calibri" w:eastAsia="Calibri" w:hAnsi="Calibri" w:cs="Calibri"/>
          <w:sz w:val="24"/>
          <w:szCs w:val="24"/>
        </w:rPr>
        <w:t>I will use my time during this fellowship wisely to build my CV and boost my research and publication portfolio</w:t>
      </w:r>
      <w:r w:rsidR="00E90884">
        <w:rPr>
          <w:rFonts w:ascii="Calibri" w:eastAsia="Calibri" w:hAnsi="Calibri" w:cs="Calibri"/>
          <w:sz w:val="24"/>
          <w:szCs w:val="24"/>
        </w:rPr>
        <w:t xml:space="preserve"> while working alongside world class researchers at Edinburgh University. It is essential to network and build relationships during this fellowship as part of my career development to find out about potential opportunities and to help me frame the kind of position that would suit me. This fellowship will give me valuable exposure to the unique work environment and culture in research as well as the technical and soft skills needed to succeed in a research driven career.</w:t>
      </w:r>
    </w:p>
    <w:p w14:paraId="6BB22170" w14:textId="77777777" w:rsidR="00A525CE" w:rsidRDefault="00A525CE" w:rsidP="00A525CE">
      <w:pPr>
        <w:pStyle w:val="BodyA"/>
        <w:rPr>
          <w:rFonts w:ascii="Calibri" w:eastAsia="Calibri" w:hAnsi="Calibri" w:cs="Calibri"/>
          <w:sz w:val="24"/>
          <w:szCs w:val="24"/>
        </w:rPr>
      </w:pPr>
      <w:r w:rsidRPr="00A525CE">
        <w:rPr>
          <w:rFonts w:ascii="Calibri" w:eastAsia="Calibri" w:hAnsi="Calibri" w:cs="Calibri"/>
          <w:sz w:val="24"/>
          <w:szCs w:val="24"/>
        </w:rPr>
        <w:t>By the end of the fellowship I would like to be in a position wher</w:t>
      </w:r>
      <w:r w:rsidR="00B64599">
        <w:rPr>
          <w:rFonts w:ascii="Calibri" w:eastAsia="Calibri" w:hAnsi="Calibri" w:cs="Calibri"/>
          <w:sz w:val="24"/>
          <w:szCs w:val="24"/>
        </w:rPr>
        <w:t>e I can be competitive by securing</w:t>
      </w:r>
      <w:r w:rsidRPr="00A525CE">
        <w:rPr>
          <w:rFonts w:ascii="Calibri" w:eastAsia="Calibri" w:hAnsi="Calibri" w:cs="Calibri"/>
          <w:sz w:val="24"/>
          <w:szCs w:val="24"/>
        </w:rPr>
        <w:t xml:space="preserve"> a good</w:t>
      </w:r>
      <w:r>
        <w:rPr>
          <w:rFonts w:ascii="Calibri" w:eastAsia="Calibri" w:hAnsi="Calibri" w:cs="Calibri"/>
          <w:sz w:val="24"/>
          <w:szCs w:val="24"/>
        </w:rPr>
        <w:t xml:space="preserve"> publication record </w:t>
      </w:r>
      <w:r w:rsidR="00B64599">
        <w:rPr>
          <w:rFonts w:ascii="Calibri" w:eastAsia="Calibri" w:hAnsi="Calibri" w:cs="Calibri"/>
          <w:sz w:val="24"/>
          <w:szCs w:val="24"/>
        </w:rPr>
        <w:t xml:space="preserve">and </w:t>
      </w:r>
      <w:r>
        <w:rPr>
          <w:rFonts w:ascii="Calibri" w:eastAsia="Calibri" w:hAnsi="Calibri" w:cs="Calibri"/>
          <w:sz w:val="24"/>
          <w:szCs w:val="24"/>
        </w:rPr>
        <w:t>having built</w:t>
      </w:r>
      <w:r w:rsidRPr="00A525CE">
        <w:rPr>
          <w:rFonts w:ascii="Calibri" w:eastAsia="Calibri" w:hAnsi="Calibri" w:cs="Calibri"/>
          <w:sz w:val="24"/>
          <w:szCs w:val="24"/>
        </w:rPr>
        <w:t xml:space="preserve"> up my scientific profile by participating in conferences, attending seminars and conti</w:t>
      </w:r>
      <w:r w:rsidR="00B64599">
        <w:rPr>
          <w:rFonts w:ascii="Calibri" w:eastAsia="Calibri" w:hAnsi="Calibri" w:cs="Calibri"/>
          <w:sz w:val="24"/>
          <w:szCs w:val="24"/>
        </w:rPr>
        <w:t>nuing to educate myself</w:t>
      </w:r>
      <w:r w:rsidRPr="00A525CE">
        <w:rPr>
          <w:rFonts w:ascii="Calibri" w:eastAsia="Calibri" w:hAnsi="Calibri" w:cs="Calibri"/>
          <w:sz w:val="24"/>
          <w:szCs w:val="24"/>
        </w:rPr>
        <w:t>.</w:t>
      </w:r>
      <w:r>
        <w:rPr>
          <w:rFonts w:ascii="Calibri" w:eastAsia="Calibri" w:hAnsi="Calibri" w:cs="Calibri"/>
          <w:sz w:val="24"/>
          <w:szCs w:val="24"/>
        </w:rPr>
        <w:t xml:space="preserve"> </w:t>
      </w:r>
    </w:p>
    <w:p w14:paraId="2BB9A85F" w14:textId="77777777" w:rsidR="000341EA" w:rsidRPr="00B96CC3" w:rsidRDefault="00A525CE" w:rsidP="00A525CE">
      <w:pPr>
        <w:pStyle w:val="BodyA"/>
        <w:rPr>
          <w:rFonts w:ascii="Calibri" w:eastAsia="Calibri" w:hAnsi="Calibri" w:cs="Calibri"/>
          <w:sz w:val="24"/>
          <w:szCs w:val="24"/>
        </w:rPr>
      </w:pPr>
      <w:r>
        <w:rPr>
          <w:rFonts w:ascii="Calibri" w:eastAsia="Calibri" w:hAnsi="Calibri" w:cs="Calibri"/>
          <w:sz w:val="24"/>
          <w:szCs w:val="24"/>
        </w:rPr>
        <w:t>Following this fellowship</w:t>
      </w:r>
      <w:r w:rsidRPr="00A525CE">
        <w:rPr>
          <w:rFonts w:ascii="Calibri" w:eastAsia="Calibri" w:hAnsi="Calibri" w:cs="Calibri"/>
          <w:sz w:val="24"/>
          <w:szCs w:val="24"/>
        </w:rPr>
        <w:t xml:space="preserve"> I see myself continuing to build a reputation for excellence </w:t>
      </w:r>
      <w:r>
        <w:rPr>
          <w:rFonts w:ascii="Calibri" w:eastAsia="Calibri" w:hAnsi="Calibri" w:cs="Calibri"/>
          <w:sz w:val="24"/>
          <w:szCs w:val="24"/>
        </w:rPr>
        <w:t>in my field and with a view</w:t>
      </w:r>
      <w:r w:rsidRPr="00A525CE">
        <w:rPr>
          <w:rFonts w:ascii="Calibri" w:eastAsia="Calibri" w:hAnsi="Calibri" w:cs="Calibri"/>
          <w:sz w:val="24"/>
          <w:szCs w:val="24"/>
        </w:rPr>
        <w:t xml:space="preserve"> to gain</w:t>
      </w:r>
      <w:r>
        <w:rPr>
          <w:rFonts w:ascii="Calibri" w:eastAsia="Calibri" w:hAnsi="Calibri" w:cs="Calibri"/>
          <w:sz w:val="24"/>
          <w:szCs w:val="24"/>
        </w:rPr>
        <w:t>ing</w:t>
      </w:r>
      <w:r w:rsidRPr="00A525CE">
        <w:rPr>
          <w:rFonts w:ascii="Calibri" w:eastAsia="Calibri" w:hAnsi="Calibri" w:cs="Calibri"/>
          <w:sz w:val="24"/>
          <w:szCs w:val="24"/>
        </w:rPr>
        <w:t xml:space="preserve"> a deeper understanding of the grant proposal process </w:t>
      </w:r>
      <w:r w:rsidR="00B64599">
        <w:rPr>
          <w:rFonts w:ascii="Calibri" w:eastAsia="Calibri" w:hAnsi="Calibri" w:cs="Calibri"/>
          <w:sz w:val="24"/>
          <w:szCs w:val="24"/>
        </w:rPr>
        <w:t>and intend to apply for further funding/</w:t>
      </w:r>
      <w:r>
        <w:rPr>
          <w:rFonts w:ascii="Calibri" w:eastAsia="Calibri" w:hAnsi="Calibri" w:cs="Calibri"/>
          <w:sz w:val="24"/>
          <w:szCs w:val="24"/>
        </w:rPr>
        <w:t xml:space="preserve">early career development fellowship </w:t>
      </w:r>
      <w:r w:rsidRPr="00A525CE">
        <w:rPr>
          <w:rFonts w:ascii="Calibri" w:eastAsia="Calibri" w:hAnsi="Calibri" w:cs="Calibri"/>
          <w:sz w:val="24"/>
          <w:szCs w:val="24"/>
        </w:rPr>
        <w:t xml:space="preserve">so </w:t>
      </w:r>
      <w:r>
        <w:rPr>
          <w:rFonts w:ascii="Calibri" w:eastAsia="Calibri" w:hAnsi="Calibri" w:cs="Calibri"/>
          <w:sz w:val="24"/>
          <w:szCs w:val="24"/>
        </w:rPr>
        <w:t xml:space="preserve">that </w:t>
      </w:r>
      <w:r w:rsidRPr="00A525CE">
        <w:rPr>
          <w:rFonts w:ascii="Calibri" w:eastAsia="Calibri" w:hAnsi="Calibri" w:cs="Calibri"/>
          <w:sz w:val="24"/>
          <w:szCs w:val="24"/>
        </w:rPr>
        <w:t>I can further develop my</w:t>
      </w:r>
      <w:r>
        <w:rPr>
          <w:rFonts w:ascii="Calibri" w:eastAsia="Calibri" w:hAnsi="Calibri" w:cs="Calibri"/>
          <w:sz w:val="24"/>
          <w:szCs w:val="24"/>
        </w:rPr>
        <w:t xml:space="preserve"> research independence</w:t>
      </w:r>
      <w:r w:rsidRPr="00A525CE">
        <w:rPr>
          <w:rFonts w:ascii="Calibri" w:eastAsia="Calibri" w:hAnsi="Calibri" w:cs="Calibri"/>
          <w:sz w:val="24"/>
          <w:szCs w:val="24"/>
        </w:rPr>
        <w:t>. I would also like to be able to share my expertise and knowledge with other scientists through networking, teaching and/or training.</w:t>
      </w:r>
      <w:r w:rsidR="00B64599">
        <w:rPr>
          <w:rFonts w:ascii="Calibri" w:eastAsia="Calibri" w:hAnsi="Calibri" w:cs="Calibri"/>
          <w:sz w:val="24"/>
          <w:szCs w:val="24"/>
        </w:rPr>
        <w:t xml:space="preserve"> I will remain open to positions in academia, industry and biotechnology, however, my long term goal would be to work in academia alongside research. I believe my love for research, self-motivation and hunger for knowledge will really help me in this aim.</w:t>
      </w:r>
    </w:p>
    <w:p w14:paraId="0C7D0088" w14:textId="77777777" w:rsidR="000341EA" w:rsidRPr="00B96CC3" w:rsidRDefault="000341EA">
      <w:pPr>
        <w:pStyle w:val="BodyA"/>
        <w:rPr>
          <w:rFonts w:ascii="Calibri" w:eastAsia="Calibri" w:hAnsi="Calibri" w:cs="Calibri"/>
          <w:sz w:val="24"/>
          <w:szCs w:val="24"/>
        </w:rPr>
      </w:pPr>
    </w:p>
    <w:p w14:paraId="328A27D7" w14:textId="77777777" w:rsidR="000341EA" w:rsidRPr="00B96CC3" w:rsidRDefault="000341EA">
      <w:pPr>
        <w:pStyle w:val="BodyA"/>
        <w:rPr>
          <w:rFonts w:ascii="Calibri" w:eastAsia="Calibri" w:hAnsi="Calibri" w:cs="Calibri"/>
          <w:sz w:val="24"/>
          <w:szCs w:val="24"/>
        </w:rPr>
      </w:pPr>
    </w:p>
    <w:p w14:paraId="7927330D" w14:textId="77777777" w:rsidR="000341EA" w:rsidRPr="00B96CC3" w:rsidRDefault="00B15498">
      <w:pPr>
        <w:pStyle w:val="BodyA"/>
        <w:rPr>
          <w:rFonts w:ascii="Calibri" w:hAnsi="Calibri" w:cs="Calibri"/>
        </w:rPr>
      </w:pPr>
      <w:r w:rsidRPr="00B96CC3">
        <w:rPr>
          <w:rFonts w:ascii="Calibri" w:hAnsi="Calibri" w:cs="Calibri"/>
        </w:rPr>
        <w:t xml:space="preserve">Word count: </w:t>
      </w:r>
      <w:r w:rsidR="00B64599">
        <w:rPr>
          <w:rFonts w:ascii="Calibri" w:hAnsi="Calibri" w:cs="Calibri"/>
        </w:rPr>
        <w:t>400</w:t>
      </w:r>
      <w:r w:rsidRPr="00B96CC3">
        <w:rPr>
          <w:rFonts w:ascii="Calibri" w:hAnsi="Calibri" w:cs="Calibri"/>
        </w:rPr>
        <w:t xml:space="preserve"> (400)</w:t>
      </w:r>
    </w:p>
    <w:p w14:paraId="6FDE72A8" w14:textId="77777777" w:rsidR="0003314B" w:rsidRPr="00B96CC3" w:rsidRDefault="0003314B">
      <w:pPr>
        <w:pStyle w:val="BodyA"/>
        <w:rPr>
          <w:rFonts w:ascii="Calibri" w:hAnsi="Calibri" w:cs="Calibri"/>
        </w:rPr>
      </w:pPr>
    </w:p>
    <w:sectPr w:rsidR="0003314B" w:rsidRPr="00B96CC3">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AYNE Rosey" w:date="2018-12-03T09:04:00Z" w:initials="BR">
    <w:p w14:paraId="044F0E98" w14:textId="77777777" w:rsidR="00C455FD" w:rsidRDefault="00C455FD">
      <w:pPr>
        <w:pStyle w:val="CommentText"/>
      </w:pPr>
      <w:r>
        <w:rPr>
          <w:rStyle w:val="CommentReference"/>
        </w:rPr>
        <w:annotationRef/>
      </w:r>
      <w:r>
        <w:t>You need to write this out in full, also for the subsequent genes</w:t>
      </w:r>
    </w:p>
  </w:comment>
  <w:comment w:id="6" w:author="BAYNE Rosey" w:date="2018-12-03T09:06:00Z" w:initials="BR">
    <w:p w14:paraId="67EF8E98" w14:textId="77777777" w:rsidR="00C455FD" w:rsidRDefault="00C455FD">
      <w:pPr>
        <w:pStyle w:val="CommentText"/>
      </w:pPr>
      <w:r>
        <w:rPr>
          <w:rStyle w:val="CommentReference"/>
        </w:rPr>
        <w:annotationRef/>
      </w:r>
      <w:r>
        <w:t>Maybe name them here?</w:t>
      </w:r>
    </w:p>
  </w:comment>
  <w:comment w:id="37" w:author="BAYNE Rosey" w:date="2018-12-03T09:20:00Z" w:initials="BR">
    <w:p w14:paraId="57911357" w14:textId="15F24849" w:rsidR="006F2372" w:rsidRDefault="006F2372">
      <w:pPr>
        <w:pStyle w:val="CommentText"/>
      </w:pPr>
      <w:r>
        <w:rPr>
          <w:rStyle w:val="CommentReference"/>
        </w:rPr>
        <w:annotationRef/>
      </w:r>
      <w:r>
        <w:t>Is Laura going to be helping you too?</w:t>
      </w:r>
    </w:p>
  </w:comment>
  <w:comment w:id="38" w:author="BAYNE Rosey" w:date="2018-12-03T09:21:00Z" w:initials="BR">
    <w:p w14:paraId="7F4D0E78" w14:textId="654BECB4" w:rsidR="00C423EA" w:rsidRDefault="00C423EA">
      <w:pPr>
        <w:pStyle w:val="CommentText"/>
      </w:pPr>
      <w:r>
        <w:rPr>
          <w:rStyle w:val="CommentReference"/>
        </w:rPr>
        <w:annotationRef/>
      </w:r>
      <w:r>
        <w:t>Maybe add something about the broad range of seminars available too?</w:t>
      </w:r>
    </w:p>
  </w:comment>
  <w:comment w:id="50" w:author="BAYNE Rosey" w:date="2018-12-03T09:34:00Z" w:initials="BR">
    <w:p w14:paraId="4A59C501" w14:textId="2DC1B0F5" w:rsidR="007F59B7" w:rsidRDefault="007F59B7">
      <w:pPr>
        <w:pStyle w:val="CommentText"/>
      </w:pPr>
      <w:r>
        <w:rPr>
          <w:rStyle w:val="CommentReference"/>
        </w:rPr>
        <w:annotationRef/>
      </w:r>
      <w:r>
        <w:t>Certainly you should explain what they are as a minimum.</w:t>
      </w:r>
    </w:p>
  </w:comment>
  <w:comment w:id="55" w:author="BAYNE Rosey" w:date="2018-12-03T09:37:00Z" w:initials="BR">
    <w:p w14:paraId="62F78BE6" w14:textId="109EEE82" w:rsidR="007F59B7" w:rsidRDefault="007F59B7">
      <w:pPr>
        <w:pStyle w:val="CommentText"/>
      </w:pPr>
      <w:r>
        <w:rPr>
          <w:rStyle w:val="CommentReference"/>
        </w:rPr>
        <w:annotationRef/>
      </w:r>
      <w:r>
        <w:t>explain what these are</w:t>
      </w:r>
    </w:p>
  </w:comment>
  <w:comment w:id="59" w:author="BAYNE Rosey" w:date="2018-12-03T09:42:00Z" w:initials="BR">
    <w:p w14:paraId="7C7B9351" w14:textId="6A6C4980" w:rsidR="0040288A" w:rsidRDefault="0040288A">
      <w:pPr>
        <w:pStyle w:val="CommentText"/>
      </w:pPr>
      <w:r>
        <w:rPr>
          <w:rStyle w:val="CommentReference"/>
        </w:rPr>
        <w:annotationRef/>
      </w:r>
      <w:r>
        <w:t>You should probably mention following MIQE guidelines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4F0E98" w15:done="0"/>
  <w15:commentEx w15:paraId="67EF8E98" w15:done="0"/>
  <w15:commentEx w15:paraId="57911357" w15:done="0"/>
  <w15:commentEx w15:paraId="7F4D0E78" w15:done="0"/>
  <w15:commentEx w15:paraId="4A59C501" w15:done="0"/>
  <w15:commentEx w15:paraId="62F78BE6" w15:done="0"/>
  <w15:commentEx w15:paraId="7C7B93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A5F1B" w14:textId="77777777" w:rsidR="001D46EB" w:rsidRDefault="001D46EB">
      <w:r>
        <w:separator/>
      </w:r>
    </w:p>
  </w:endnote>
  <w:endnote w:type="continuationSeparator" w:id="0">
    <w:p w14:paraId="253BAAA9" w14:textId="77777777" w:rsidR="001D46EB" w:rsidRDefault="001D4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8AE6" w14:textId="4E04541E" w:rsidR="000341EA" w:rsidRDefault="00812FFE">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830AFD">
      <w:rPr>
        <w:caps/>
        <w:noProof/>
        <w:color w:val="00A2FF"/>
        <w:u w:color="00A2FF"/>
      </w:rPr>
      <w:t>1</w:t>
    </w:r>
    <w:r>
      <w:rPr>
        <w:caps/>
        <w:color w:val="00A2FF"/>
        <w:u w:color="00A2FF"/>
      </w:rPr>
      <w:fldChar w:fldCharType="end"/>
    </w:r>
  </w:p>
  <w:p w14:paraId="2EC341F1" w14:textId="77777777" w:rsidR="000341EA" w:rsidRDefault="00812FFE">
    <w:pPr>
      <w:pStyle w:val="Body"/>
    </w:pPr>
    <w:r>
      <w:t>Dr. Elizabeth Hughes</w:t>
    </w:r>
    <w:r>
      <w:tab/>
    </w:r>
    <w:r>
      <w:tab/>
    </w:r>
    <w:r>
      <w:tab/>
    </w:r>
    <w:r>
      <w:tab/>
    </w:r>
    <w:r>
      <w:tab/>
    </w:r>
    <w:r>
      <w:tab/>
    </w:r>
    <w:r>
      <w:tab/>
    </w:r>
    <w:r>
      <w:tab/>
    </w:r>
    <w:r>
      <w:tab/>
    </w:r>
    <w:r>
      <w:tab/>
      <w:t>01/11/18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E68C9" w14:textId="77777777" w:rsidR="001D46EB" w:rsidRDefault="001D46EB">
      <w:r>
        <w:separator/>
      </w:r>
    </w:p>
  </w:footnote>
  <w:footnote w:type="continuationSeparator" w:id="0">
    <w:p w14:paraId="1B791FE6" w14:textId="77777777" w:rsidR="001D46EB" w:rsidRDefault="001D46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08A99" w14:textId="77777777" w:rsidR="000341EA" w:rsidRDefault="00812FFE">
    <w:pPr>
      <w:pStyle w:val="Header"/>
    </w:pPr>
    <w:r>
      <w:rPr>
        <w:noProof/>
        <w:lang w:val="en-GB"/>
      </w:rPr>
      <mc:AlternateContent>
        <mc:Choice Requires="wps">
          <w:drawing>
            <wp:anchor distT="152400" distB="152400" distL="152400" distR="152400" simplePos="0" relativeHeight="251658240" behindDoc="1" locked="0" layoutInCell="1" allowOverlap="1" wp14:anchorId="4BCD85EA" wp14:editId="269752A0">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14:paraId="16499E31" w14:textId="77777777"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" filled="f" stroked="f" strokeweight="1pt">
              <v:stroke miterlimit="4"/>
              <v:textbox inset="0,0,0,0">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4CDC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9F654E"/>
    <w:multiLevelType w:val="hybridMultilevel"/>
    <w:tmpl w:val="D3002098"/>
    <w:numStyleLink w:val="ImportedStyle2"/>
  </w:abstractNum>
  <w:abstractNum w:abstractNumId="6"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YNE Rosey">
    <w15:presenceInfo w15:providerId="AD" w15:userId="S-1-5-21-861567501-1417001333-682003330-732817"/>
  </w15:person>
  <w15:person w15:author="Elizabeth Hughes">
    <w15:presenceInfo w15:providerId="Windows Live" w15:userId="a5a596ea6657cd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14479"/>
    <w:rsid w:val="00020452"/>
    <w:rsid w:val="00027337"/>
    <w:rsid w:val="0003281D"/>
    <w:rsid w:val="0003314B"/>
    <w:rsid w:val="000341EA"/>
    <w:rsid w:val="00066597"/>
    <w:rsid w:val="00092EA7"/>
    <w:rsid w:val="000A27BB"/>
    <w:rsid w:val="000B637B"/>
    <w:rsid w:val="000D277A"/>
    <w:rsid w:val="000D7EDA"/>
    <w:rsid w:val="000F220F"/>
    <w:rsid w:val="000F6154"/>
    <w:rsid w:val="000F6A24"/>
    <w:rsid w:val="00147632"/>
    <w:rsid w:val="0017455A"/>
    <w:rsid w:val="00183E00"/>
    <w:rsid w:val="001920E1"/>
    <w:rsid w:val="001D46EB"/>
    <w:rsid w:val="001E09C9"/>
    <w:rsid w:val="001F476E"/>
    <w:rsid w:val="002006A9"/>
    <w:rsid w:val="00226DDC"/>
    <w:rsid w:val="0023670A"/>
    <w:rsid w:val="0023753B"/>
    <w:rsid w:val="0026081C"/>
    <w:rsid w:val="00286D85"/>
    <w:rsid w:val="00292AE7"/>
    <w:rsid w:val="002A7734"/>
    <w:rsid w:val="002D1012"/>
    <w:rsid w:val="002F194A"/>
    <w:rsid w:val="0030136F"/>
    <w:rsid w:val="003030CE"/>
    <w:rsid w:val="003040FB"/>
    <w:rsid w:val="00330D92"/>
    <w:rsid w:val="00332678"/>
    <w:rsid w:val="00332A7D"/>
    <w:rsid w:val="00340133"/>
    <w:rsid w:val="00376B8B"/>
    <w:rsid w:val="0038044C"/>
    <w:rsid w:val="00397181"/>
    <w:rsid w:val="003A27DE"/>
    <w:rsid w:val="003A7AAF"/>
    <w:rsid w:val="003B6103"/>
    <w:rsid w:val="0040288A"/>
    <w:rsid w:val="004165D6"/>
    <w:rsid w:val="0043008D"/>
    <w:rsid w:val="00437149"/>
    <w:rsid w:val="00443F5D"/>
    <w:rsid w:val="00466009"/>
    <w:rsid w:val="0046783B"/>
    <w:rsid w:val="004860BF"/>
    <w:rsid w:val="00487B5A"/>
    <w:rsid w:val="004A2004"/>
    <w:rsid w:val="004B187E"/>
    <w:rsid w:val="004C0650"/>
    <w:rsid w:val="004C500C"/>
    <w:rsid w:val="004C6FDC"/>
    <w:rsid w:val="004D0156"/>
    <w:rsid w:val="004D2901"/>
    <w:rsid w:val="004D3A66"/>
    <w:rsid w:val="004E5CEF"/>
    <w:rsid w:val="004E7563"/>
    <w:rsid w:val="004F6908"/>
    <w:rsid w:val="0053133B"/>
    <w:rsid w:val="0053306F"/>
    <w:rsid w:val="00543FC6"/>
    <w:rsid w:val="00574284"/>
    <w:rsid w:val="005C152D"/>
    <w:rsid w:val="005D2997"/>
    <w:rsid w:val="005D5815"/>
    <w:rsid w:val="005E21BE"/>
    <w:rsid w:val="005F406F"/>
    <w:rsid w:val="00624C25"/>
    <w:rsid w:val="00635107"/>
    <w:rsid w:val="006511D7"/>
    <w:rsid w:val="00661550"/>
    <w:rsid w:val="00672119"/>
    <w:rsid w:val="00673616"/>
    <w:rsid w:val="00674047"/>
    <w:rsid w:val="00697FF0"/>
    <w:rsid w:val="006B49CE"/>
    <w:rsid w:val="006C2112"/>
    <w:rsid w:val="006C4B67"/>
    <w:rsid w:val="006C501F"/>
    <w:rsid w:val="006D53CB"/>
    <w:rsid w:val="006F051D"/>
    <w:rsid w:val="006F2372"/>
    <w:rsid w:val="00720278"/>
    <w:rsid w:val="007226E6"/>
    <w:rsid w:val="00724568"/>
    <w:rsid w:val="00736B3C"/>
    <w:rsid w:val="007638B2"/>
    <w:rsid w:val="007908CA"/>
    <w:rsid w:val="007A5ED1"/>
    <w:rsid w:val="007B032E"/>
    <w:rsid w:val="007B0428"/>
    <w:rsid w:val="007D3928"/>
    <w:rsid w:val="007D3C3A"/>
    <w:rsid w:val="007F2946"/>
    <w:rsid w:val="007F4F12"/>
    <w:rsid w:val="007F59B7"/>
    <w:rsid w:val="00800870"/>
    <w:rsid w:val="00810E08"/>
    <w:rsid w:val="00812FFE"/>
    <w:rsid w:val="00830AFD"/>
    <w:rsid w:val="008315A4"/>
    <w:rsid w:val="00866DCA"/>
    <w:rsid w:val="00874BD1"/>
    <w:rsid w:val="00890626"/>
    <w:rsid w:val="008A150A"/>
    <w:rsid w:val="008A63AE"/>
    <w:rsid w:val="008B47AF"/>
    <w:rsid w:val="008B5407"/>
    <w:rsid w:val="008C343B"/>
    <w:rsid w:val="008F33C3"/>
    <w:rsid w:val="00900C66"/>
    <w:rsid w:val="009059FD"/>
    <w:rsid w:val="00937617"/>
    <w:rsid w:val="00943A1B"/>
    <w:rsid w:val="00951876"/>
    <w:rsid w:val="00957160"/>
    <w:rsid w:val="0097233F"/>
    <w:rsid w:val="009A20E3"/>
    <w:rsid w:val="009A5915"/>
    <w:rsid w:val="009A5D6D"/>
    <w:rsid w:val="009C4697"/>
    <w:rsid w:val="009C5CA1"/>
    <w:rsid w:val="00A03DC5"/>
    <w:rsid w:val="00A41894"/>
    <w:rsid w:val="00A41C76"/>
    <w:rsid w:val="00A525CE"/>
    <w:rsid w:val="00A53551"/>
    <w:rsid w:val="00A54AEA"/>
    <w:rsid w:val="00A845D7"/>
    <w:rsid w:val="00AD6E31"/>
    <w:rsid w:val="00AF0550"/>
    <w:rsid w:val="00B031B3"/>
    <w:rsid w:val="00B15498"/>
    <w:rsid w:val="00B155AF"/>
    <w:rsid w:val="00B64599"/>
    <w:rsid w:val="00B81C9A"/>
    <w:rsid w:val="00B90ECB"/>
    <w:rsid w:val="00B96CC3"/>
    <w:rsid w:val="00BA6A40"/>
    <w:rsid w:val="00BA6B5C"/>
    <w:rsid w:val="00BB29F2"/>
    <w:rsid w:val="00BB6F6C"/>
    <w:rsid w:val="00BE7BAB"/>
    <w:rsid w:val="00C1014B"/>
    <w:rsid w:val="00C12B32"/>
    <w:rsid w:val="00C15C47"/>
    <w:rsid w:val="00C24E22"/>
    <w:rsid w:val="00C33E9D"/>
    <w:rsid w:val="00C377D6"/>
    <w:rsid w:val="00C415BC"/>
    <w:rsid w:val="00C41CB1"/>
    <w:rsid w:val="00C423EA"/>
    <w:rsid w:val="00C455FD"/>
    <w:rsid w:val="00C60C70"/>
    <w:rsid w:val="00C71272"/>
    <w:rsid w:val="00C97D54"/>
    <w:rsid w:val="00CC5BB7"/>
    <w:rsid w:val="00CC6BF0"/>
    <w:rsid w:val="00CD387A"/>
    <w:rsid w:val="00CE31CA"/>
    <w:rsid w:val="00CF4F2B"/>
    <w:rsid w:val="00D05A1A"/>
    <w:rsid w:val="00D0603A"/>
    <w:rsid w:val="00D6301A"/>
    <w:rsid w:val="00D7179B"/>
    <w:rsid w:val="00D726F4"/>
    <w:rsid w:val="00DD0B4A"/>
    <w:rsid w:val="00DD5A40"/>
    <w:rsid w:val="00DE4206"/>
    <w:rsid w:val="00E01AEC"/>
    <w:rsid w:val="00E04910"/>
    <w:rsid w:val="00E11B3C"/>
    <w:rsid w:val="00E213A7"/>
    <w:rsid w:val="00E875B3"/>
    <w:rsid w:val="00E90884"/>
    <w:rsid w:val="00EA5A7E"/>
    <w:rsid w:val="00EB5003"/>
    <w:rsid w:val="00EB790F"/>
    <w:rsid w:val="00ED202B"/>
    <w:rsid w:val="00EF6775"/>
    <w:rsid w:val="00EF7A7F"/>
    <w:rsid w:val="00F02537"/>
    <w:rsid w:val="00F24D8C"/>
    <w:rsid w:val="00F5124E"/>
    <w:rsid w:val="00F56622"/>
    <w:rsid w:val="00F760BB"/>
    <w:rsid w:val="00F94C7A"/>
    <w:rsid w:val="00FA0CE1"/>
    <w:rsid w:val="00FB6F5E"/>
    <w:rsid w:val="00FE304B"/>
    <w:rsid w:val="00FE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F2C75"/>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 w:type="paragraph" w:styleId="FootnoteText">
    <w:name w:val="footnote text"/>
    <w:basedOn w:val="Normal"/>
    <w:link w:val="FootnoteTextChar"/>
    <w:uiPriority w:val="99"/>
    <w:unhideWhenUsed/>
    <w:rsid w:val="00F94C7A"/>
    <w:rPr>
      <w:sz w:val="20"/>
      <w:szCs w:val="20"/>
    </w:rPr>
  </w:style>
  <w:style w:type="character" w:customStyle="1" w:styleId="FootnoteTextChar">
    <w:name w:val="Footnote Text Char"/>
    <w:basedOn w:val="DefaultParagraphFont"/>
    <w:link w:val="FootnoteText"/>
    <w:uiPriority w:val="99"/>
    <w:rsid w:val="00F94C7A"/>
    <w:rPr>
      <w:lang w:val="en-US" w:eastAsia="en-US"/>
    </w:rPr>
  </w:style>
  <w:style w:type="character" w:styleId="FootnoteReference">
    <w:name w:val="footnote reference"/>
    <w:basedOn w:val="DefaultParagraphFont"/>
    <w:uiPriority w:val="99"/>
    <w:semiHidden/>
    <w:unhideWhenUsed/>
    <w:rsid w:val="00F94C7A"/>
    <w:rPr>
      <w:vertAlign w:val="superscript"/>
    </w:rPr>
  </w:style>
  <w:style w:type="paragraph" w:styleId="BalloonText">
    <w:name w:val="Balloon Text"/>
    <w:basedOn w:val="Normal"/>
    <w:link w:val="BalloonTextChar"/>
    <w:uiPriority w:val="99"/>
    <w:semiHidden/>
    <w:unhideWhenUsed/>
    <w:rsid w:val="00C33E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E9D"/>
    <w:rPr>
      <w:rFonts w:ascii="Segoe UI" w:hAnsi="Segoe UI" w:cs="Segoe UI"/>
      <w:sz w:val="18"/>
      <w:szCs w:val="18"/>
      <w:lang w:val="en-US" w:eastAsia="en-US"/>
    </w:rPr>
  </w:style>
  <w:style w:type="table" w:styleId="TableGrid">
    <w:name w:val="Table Grid"/>
    <w:basedOn w:val="TableNormal"/>
    <w:uiPriority w:val="39"/>
    <w:rsid w:val="005D2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D5815"/>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character" w:styleId="SubtleEmphasis">
    <w:name w:val="Subtle Emphasis"/>
    <w:basedOn w:val="DefaultParagraphFont"/>
    <w:uiPriority w:val="19"/>
    <w:qFormat/>
    <w:rsid w:val="005D5815"/>
    <w:rPr>
      <w:i/>
      <w:iCs/>
    </w:rPr>
  </w:style>
  <w:style w:type="table" w:styleId="MediumShading2-Accent5">
    <w:name w:val="Medium Shading 2 Accent 5"/>
    <w:basedOn w:val="TableNormal"/>
    <w:uiPriority w:val="64"/>
    <w:rsid w:val="005D58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4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44E" w:themeFill="accent5"/>
      </w:tcPr>
    </w:tblStylePr>
    <w:tblStylePr w:type="lastCol">
      <w:rPr>
        <w:b/>
        <w:bCs/>
        <w:color w:val="FFFFFF" w:themeColor="background1"/>
      </w:rPr>
      <w:tblPr/>
      <w:tcPr>
        <w:tcBorders>
          <w:left w:val="nil"/>
          <w:right w:val="nil"/>
          <w:insideH w:val="nil"/>
          <w:insideV w:val="nil"/>
        </w:tcBorders>
        <w:shd w:val="clear" w:color="auto" w:fill="FF64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8B540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CommentReference">
    <w:name w:val="annotation reference"/>
    <w:basedOn w:val="DefaultParagraphFont"/>
    <w:uiPriority w:val="99"/>
    <w:semiHidden/>
    <w:unhideWhenUsed/>
    <w:rsid w:val="00C455FD"/>
    <w:rPr>
      <w:sz w:val="16"/>
      <w:szCs w:val="16"/>
    </w:rPr>
  </w:style>
  <w:style w:type="paragraph" w:styleId="CommentText">
    <w:name w:val="annotation text"/>
    <w:basedOn w:val="Normal"/>
    <w:link w:val="CommentTextChar"/>
    <w:uiPriority w:val="99"/>
    <w:semiHidden/>
    <w:unhideWhenUsed/>
    <w:rsid w:val="00C455FD"/>
    <w:rPr>
      <w:sz w:val="20"/>
      <w:szCs w:val="20"/>
    </w:rPr>
  </w:style>
  <w:style w:type="character" w:customStyle="1" w:styleId="CommentTextChar">
    <w:name w:val="Comment Text Char"/>
    <w:basedOn w:val="DefaultParagraphFont"/>
    <w:link w:val="CommentText"/>
    <w:uiPriority w:val="99"/>
    <w:semiHidden/>
    <w:rsid w:val="00C455FD"/>
    <w:rPr>
      <w:lang w:val="en-US" w:eastAsia="en-US"/>
    </w:rPr>
  </w:style>
  <w:style w:type="paragraph" w:styleId="CommentSubject">
    <w:name w:val="annotation subject"/>
    <w:basedOn w:val="CommentText"/>
    <w:next w:val="CommentText"/>
    <w:link w:val="CommentSubjectChar"/>
    <w:uiPriority w:val="99"/>
    <w:semiHidden/>
    <w:unhideWhenUsed/>
    <w:rsid w:val="00C455FD"/>
    <w:rPr>
      <w:b/>
      <w:bCs/>
    </w:rPr>
  </w:style>
  <w:style w:type="character" w:customStyle="1" w:styleId="CommentSubjectChar">
    <w:name w:val="Comment Subject Char"/>
    <w:basedOn w:val="CommentTextChar"/>
    <w:link w:val="CommentSubject"/>
    <w:uiPriority w:val="99"/>
    <w:semiHidden/>
    <w:rsid w:val="00C455F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46101-2BF9-4585-B208-DC760C74E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16255</Words>
  <Characters>92656</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2</cp:revision>
  <cp:lastPrinted>2018-12-01T17:59:00Z</cp:lastPrinted>
  <dcterms:created xsi:type="dcterms:W3CDTF">2018-12-03T10:25:00Z</dcterms:created>
  <dcterms:modified xsi:type="dcterms:W3CDTF">2018-12-03T10:25:00Z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a94310cc-299d-3e51-9bcf-b550cdf4c859</vt:lpwstr>
  </property>
</Properties>
</file>